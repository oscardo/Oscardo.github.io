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DE65B" w14:textId="77777777" w:rsidR="000B43B5" w:rsidRDefault="638C427D" w:rsidP="638C427D">
      <w:pPr>
        <w:pStyle w:val="paragraph"/>
        <w:jc w:val="center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 w:rsidRPr="00734303">
        <w:rPr>
          <w:rStyle w:val="normaltextrun"/>
          <w:rFonts w:asciiTheme="minorHAnsi" w:eastAsiaTheme="minorEastAsia" w:hAnsiTheme="minorHAnsi" w:cstheme="minorBidi"/>
          <w:b/>
          <w:bCs/>
          <w:sz w:val="28"/>
          <w:szCs w:val="22"/>
          <w:lang w:val="es-ES"/>
        </w:rPr>
        <w:t>Oscar Eduardo Ortiz Pinzón, Ingeniero De Sistemas</w:t>
      </w:r>
    </w:p>
    <w:p w14:paraId="70AB3528" w14:textId="77777777" w:rsidR="51D649C6" w:rsidRDefault="5ABF1D6F" w:rsidP="51D649C6">
      <w:pPr>
        <w:spacing w:line="240" w:lineRule="auto"/>
        <w:jc w:val="center"/>
      </w:pPr>
      <w:r w:rsidRPr="5ABF1D6F">
        <w:rPr>
          <w:rStyle w:val="normaltextrun"/>
          <w:rFonts w:eastAsiaTheme="minorEastAsia"/>
          <w:lang w:eastAsia="es-CO"/>
        </w:rPr>
        <w:t>Matrícula Profesional N° 70255-243959 TLM del 2013-01-18</w:t>
      </w:r>
    </w:p>
    <w:p w14:paraId="7323225C" w14:textId="77777777" w:rsidR="51D649C6" w:rsidRDefault="5ABF1D6F" w:rsidP="51D649C6">
      <w:pPr>
        <w:spacing w:line="240" w:lineRule="auto"/>
        <w:jc w:val="center"/>
        <w:rPr>
          <w:rStyle w:val="eop"/>
          <w:rFonts w:eastAsiaTheme="minorEastAsia"/>
          <w:lang w:val="es-ES"/>
        </w:rPr>
      </w:pPr>
      <w:r w:rsidRPr="5ABF1D6F">
        <w:rPr>
          <w:rStyle w:val="spellingerror"/>
          <w:rFonts w:eastAsiaTheme="minorEastAsia"/>
          <w:lang w:val="es-ES"/>
        </w:rPr>
        <w:t>Cel.</w:t>
      </w:r>
      <w:r w:rsidRPr="5ABF1D6F">
        <w:rPr>
          <w:rStyle w:val="normaltextrun"/>
          <w:rFonts w:eastAsiaTheme="minorEastAsia"/>
          <w:lang w:val="es-ES"/>
        </w:rPr>
        <w:t>: 300 4642976</w:t>
      </w:r>
      <w:r w:rsidRPr="5ABF1D6F">
        <w:rPr>
          <w:rStyle w:val="eop"/>
          <w:rFonts w:eastAsiaTheme="minorEastAsia"/>
          <w:lang w:val="es-ES"/>
        </w:rPr>
        <w:t> </w:t>
      </w:r>
    </w:p>
    <w:p w14:paraId="20041E4B" w14:textId="6AB61DDE" w:rsidR="00954F94" w:rsidRDefault="0016264A" w:rsidP="00FC0096">
      <w:pPr>
        <w:spacing w:line="240" w:lineRule="auto"/>
        <w:jc w:val="center"/>
        <w:textAlignment w:val="baseline"/>
        <w:rPr>
          <w:rFonts w:ascii="Segoe UI" w:eastAsia="Segoe UI" w:hAnsi="Segoe UI" w:cs="Segoe UI"/>
          <w:sz w:val="12"/>
          <w:szCs w:val="12"/>
          <w:lang w:val="es-ES"/>
        </w:rPr>
      </w:pPr>
      <w:hyperlink r:id="rId8" w:history="1">
        <w:r w:rsidR="00AB009E" w:rsidRPr="00AB009E">
          <w:rPr>
            <w:rStyle w:val="Hipervnculo"/>
            <w:rFonts w:eastAsiaTheme="minorEastAsia"/>
            <w:lang w:val="es-ES"/>
          </w:rPr>
          <w:t>https://Oscardo.github.io</w:t>
        </w:r>
      </w:hyperlink>
      <w:r w:rsidR="00AB009E" w:rsidRPr="00AB009E">
        <w:rPr>
          <w:rStyle w:val="Hipervnculo"/>
          <w:rFonts w:eastAsiaTheme="minorEastAsia"/>
          <w:color w:val="0563C1"/>
          <w:u w:val="none"/>
          <w:lang w:val="es-ES"/>
        </w:rPr>
        <w:t xml:space="preserve"> - </w:t>
      </w:r>
      <w:hyperlink r:id="rId9">
        <w:r w:rsidR="638C427D" w:rsidRPr="638C427D">
          <w:rPr>
            <w:rStyle w:val="Hipervnculo"/>
            <w:rFonts w:eastAsiaTheme="minorEastAsia"/>
            <w:color w:val="0563C1"/>
            <w:lang w:val="es-ES"/>
          </w:rPr>
          <w:t>Oscardo2000@hotmail.com</w:t>
        </w:r>
      </w:hyperlink>
      <w:r w:rsidR="638C427D" w:rsidRPr="638C427D">
        <w:rPr>
          <w:rStyle w:val="normaltextrun"/>
          <w:rFonts w:eastAsiaTheme="minorEastAsia"/>
          <w:color w:val="0563C1"/>
          <w:lang w:val="es-ES" w:eastAsia="es-CO"/>
        </w:rPr>
        <w:t xml:space="preserve"> - </w:t>
      </w:r>
      <w:hyperlink r:id="rId10">
        <w:r w:rsidR="638C427D" w:rsidRPr="638C427D">
          <w:rPr>
            <w:rStyle w:val="Hipervnculo"/>
            <w:rFonts w:eastAsiaTheme="minorEastAsia"/>
            <w:color w:val="0563C1"/>
            <w:lang w:eastAsia="es-CO"/>
          </w:rPr>
          <w:t>https://co.linkedin.com/in/oscardo2000</w:t>
        </w:r>
      </w:hyperlink>
    </w:p>
    <w:p w14:paraId="590AD48C" w14:textId="77777777" w:rsidR="638C427D" w:rsidRDefault="23D29018" w:rsidP="23D29018">
      <w:pPr>
        <w:pStyle w:val="paragraph"/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 w:rsidRPr="23D29018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PERFIL PROFESIONAL</w:t>
      </w:r>
    </w:p>
    <w:p w14:paraId="0F88ECA2" w14:textId="1A27C57F" w:rsidR="00870510" w:rsidRPr="00BF0B16" w:rsidRDefault="00870510" w:rsidP="638C427D">
      <w:pPr>
        <w:jc w:val="both"/>
        <w:rPr>
          <w:rFonts w:asciiTheme="majorHAnsi" w:hAnsiTheme="majorHAnsi" w:cstheme="majorHAnsi"/>
          <w:lang w:val="es-ES"/>
        </w:rPr>
      </w:pPr>
      <w:bookmarkStart w:id="0" w:name="OLE_LINK1"/>
      <w:bookmarkStart w:id="1" w:name="OLE_LINK2"/>
      <w:r w:rsidRPr="00BF0B16">
        <w:rPr>
          <w:rFonts w:asciiTheme="majorHAnsi" w:hAnsiTheme="majorHAnsi" w:cstheme="majorHAnsi"/>
          <w:lang w:val="es-ES"/>
        </w:rPr>
        <w:t xml:space="preserve">Ingeniero de Sistemas con 10 años de experiencia en </w:t>
      </w:r>
      <w:r w:rsidR="00037766" w:rsidRPr="00BF0B16">
        <w:rPr>
          <w:rFonts w:asciiTheme="majorHAnsi" w:hAnsiTheme="majorHAnsi" w:cstheme="majorHAnsi"/>
          <w:lang w:val="es-ES"/>
        </w:rPr>
        <w:t xml:space="preserve">toda la gestión, procesos y </w:t>
      </w:r>
      <w:r w:rsidRPr="00BF0B16">
        <w:rPr>
          <w:rFonts w:asciiTheme="majorHAnsi" w:hAnsiTheme="majorHAnsi" w:cstheme="majorHAnsi"/>
          <w:lang w:val="es-ES"/>
        </w:rPr>
        <w:t xml:space="preserve">desarrollo de software, </w:t>
      </w:r>
      <w:r w:rsidR="00037766" w:rsidRPr="00BF0B16">
        <w:rPr>
          <w:rFonts w:asciiTheme="majorHAnsi" w:hAnsiTheme="majorHAnsi" w:cstheme="majorHAnsi"/>
          <w:lang w:val="es-ES"/>
        </w:rPr>
        <w:t xml:space="preserve">donde el </w:t>
      </w:r>
      <w:r w:rsidRPr="00BF0B16">
        <w:rPr>
          <w:rFonts w:asciiTheme="majorHAnsi" w:hAnsiTheme="majorHAnsi" w:cstheme="majorHAnsi"/>
          <w:lang w:val="es-ES"/>
        </w:rPr>
        <w:t>mejoramiento</w:t>
      </w:r>
      <w:r w:rsidR="00037766" w:rsidRPr="00BF0B16">
        <w:rPr>
          <w:rFonts w:asciiTheme="majorHAnsi" w:hAnsiTheme="majorHAnsi" w:cstheme="majorHAnsi"/>
          <w:lang w:val="es-ES"/>
        </w:rPr>
        <w:t>,</w:t>
      </w:r>
      <w:r w:rsidRPr="00BF0B16">
        <w:rPr>
          <w:rFonts w:asciiTheme="majorHAnsi" w:hAnsiTheme="majorHAnsi" w:cstheme="majorHAnsi"/>
          <w:lang w:val="es-ES"/>
        </w:rPr>
        <w:t xml:space="preserve"> </w:t>
      </w:r>
      <w:r w:rsidR="00037766" w:rsidRPr="00BF0B16">
        <w:rPr>
          <w:rFonts w:asciiTheme="majorHAnsi" w:hAnsiTheme="majorHAnsi" w:cstheme="majorHAnsi"/>
          <w:lang w:val="es-ES"/>
        </w:rPr>
        <w:t xml:space="preserve">la </w:t>
      </w:r>
      <w:r w:rsidRPr="00BF0B16">
        <w:rPr>
          <w:rFonts w:asciiTheme="majorHAnsi" w:hAnsiTheme="majorHAnsi" w:cstheme="majorHAnsi"/>
          <w:lang w:val="es-ES"/>
        </w:rPr>
        <w:t xml:space="preserve">automatización y </w:t>
      </w:r>
      <w:r w:rsidR="00037766" w:rsidRPr="00BF0B16">
        <w:rPr>
          <w:rFonts w:asciiTheme="majorHAnsi" w:hAnsiTheme="majorHAnsi" w:cstheme="majorHAnsi"/>
          <w:lang w:val="es-ES"/>
        </w:rPr>
        <w:t xml:space="preserve">la optimización </w:t>
      </w:r>
      <w:r w:rsidRPr="00BF0B16">
        <w:rPr>
          <w:rFonts w:asciiTheme="majorHAnsi" w:hAnsiTheme="majorHAnsi" w:cstheme="majorHAnsi"/>
          <w:lang w:val="es-ES"/>
        </w:rPr>
        <w:t xml:space="preserve">de </w:t>
      </w:r>
      <w:r w:rsidR="0088117C" w:rsidRPr="00BF0B16">
        <w:rPr>
          <w:rFonts w:asciiTheme="majorHAnsi" w:hAnsiTheme="majorHAnsi" w:cstheme="majorHAnsi"/>
          <w:lang w:val="es-ES"/>
        </w:rPr>
        <w:t>tecnologías</w:t>
      </w:r>
      <w:r w:rsidRPr="00BF0B16">
        <w:rPr>
          <w:rFonts w:asciiTheme="majorHAnsi" w:hAnsiTheme="majorHAnsi" w:cstheme="majorHAnsi"/>
          <w:lang w:val="es-ES"/>
        </w:rPr>
        <w:t xml:space="preserve"> en </w:t>
      </w:r>
      <w:r w:rsidR="00037766" w:rsidRPr="00BF0B16">
        <w:rPr>
          <w:rFonts w:asciiTheme="majorHAnsi" w:hAnsiTheme="majorHAnsi" w:cstheme="majorHAnsi"/>
          <w:lang w:val="es-ES"/>
        </w:rPr>
        <w:t>cualquier área, bien sea técnica, operativa o administrativamente me han formado como un profesional integro</w:t>
      </w:r>
      <w:r w:rsidRPr="00BF0B16">
        <w:rPr>
          <w:rFonts w:asciiTheme="majorHAnsi" w:hAnsiTheme="majorHAnsi" w:cstheme="majorHAnsi"/>
          <w:lang w:val="es-ES"/>
        </w:rPr>
        <w:t xml:space="preserve">.  Me destaco por ser </w:t>
      </w:r>
      <w:r w:rsidR="006F3F5F" w:rsidRPr="00BF0B16">
        <w:rPr>
          <w:rFonts w:asciiTheme="majorHAnsi" w:hAnsiTheme="majorHAnsi" w:cstheme="majorHAnsi"/>
          <w:lang w:val="es-ES"/>
        </w:rPr>
        <w:t>una persona proactiva</w:t>
      </w:r>
      <w:r w:rsidRPr="00BF0B16">
        <w:rPr>
          <w:rFonts w:asciiTheme="majorHAnsi" w:hAnsiTheme="majorHAnsi" w:cstheme="majorHAnsi"/>
          <w:lang w:val="es-ES"/>
        </w:rPr>
        <w:t xml:space="preserve">, responsable, dispuesto y comprometido a cumplir metas desafiantes en </w:t>
      </w:r>
      <w:r w:rsidRPr="00BF0B16">
        <w:rPr>
          <w:rFonts w:asciiTheme="majorHAnsi" w:eastAsiaTheme="minorEastAsia" w:hAnsiTheme="majorHAnsi" w:cstheme="majorHAnsi"/>
        </w:rPr>
        <w:t>diseño e implementación de proyectos informáticos.</w:t>
      </w:r>
    </w:p>
    <w:p w14:paraId="12EABA4D" w14:textId="1537C524" w:rsidR="00870510" w:rsidRPr="00BF0B16" w:rsidRDefault="00870510" w:rsidP="638C427D">
      <w:pPr>
        <w:jc w:val="both"/>
        <w:rPr>
          <w:rFonts w:asciiTheme="majorHAnsi" w:hAnsiTheme="majorHAnsi" w:cstheme="majorHAnsi"/>
          <w:lang w:val="es-ES"/>
        </w:rPr>
      </w:pPr>
      <w:r w:rsidRPr="00BF0B16">
        <w:rPr>
          <w:rFonts w:asciiTheme="majorHAnsi" w:eastAsiaTheme="minorEastAsia" w:hAnsiTheme="majorHAnsi" w:cstheme="majorHAnsi"/>
        </w:rPr>
        <w:t xml:space="preserve">Mi disposición, compromiso y liderazgo han sido factores </w:t>
      </w:r>
      <w:r w:rsidR="008C65D1" w:rsidRPr="00BF0B16">
        <w:rPr>
          <w:rFonts w:asciiTheme="majorHAnsi" w:eastAsiaTheme="minorEastAsia" w:hAnsiTheme="majorHAnsi" w:cstheme="majorHAnsi"/>
        </w:rPr>
        <w:t>determinantes que</w:t>
      </w:r>
      <w:r w:rsidRPr="00BF0B16">
        <w:rPr>
          <w:rFonts w:asciiTheme="majorHAnsi" w:eastAsiaTheme="minorEastAsia" w:hAnsiTheme="majorHAnsi" w:cstheme="majorHAnsi"/>
        </w:rPr>
        <w:t xml:space="preserve"> me han llevado a ser miembro activo en </w:t>
      </w:r>
      <w:r w:rsidR="00BC1DA4">
        <w:rPr>
          <w:rFonts w:asciiTheme="majorHAnsi" w:eastAsiaTheme="minorEastAsia" w:hAnsiTheme="majorHAnsi" w:cstheme="majorHAnsi"/>
        </w:rPr>
        <w:t xml:space="preserve">todos </w:t>
      </w:r>
      <w:r w:rsidRPr="00BF0B16">
        <w:rPr>
          <w:rFonts w:asciiTheme="majorHAnsi" w:eastAsiaTheme="minorEastAsia" w:hAnsiTheme="majorHAnsi" w:cstheme="majorHAnsi"/>
        </w:rPr>
        <w:t>los equipos de trabajo en los cuales he participado.</w:t>
      </w:r>
    </w:p>
    <w:p w14:paraId="79F9A507" w14:textId="77777777" w:rsidR="0093464E" w:rsidRPr="00BF0B16" w:rsidRDefault="00870510" w:rsidP="23D29018">
      <w:pPr>
        <w:jc w:val="both"/>
        <w:rPr>
          <w:rFonts w:asciiTheme="majorHAnsi" w:eastAsiaTheme="minorEastAsia" w:hAnsiTheme="majorHAnsi" w:cstheme="majorHAnsi"/>
        </w:rPr>
      </w:pPr>
      <w:r w:rsidRPr="00BF0B16">
        <w:rPr>
          <w:rFonts w:asciiTheme="majorHAnsi" w:hAnsiTheme="majorHAnsi" w:cstheme="majorHAnsi"/>
          <w:lang w:val="es-ES"/>
        </w:rPr>
        <w:t xml:space="preserve">Tengo el reconocimiento de Microsoft como uno de los </w:t>
      </w:r>
      <w:r w:rsidRPr="00BF0B16">
        <w:rPr>
          <w:rFonts w:asciiTheme="majorHAnsi" w:eastAsiaTheme="minorEastAsia" w:hAnsiTheme="majorHAnsi" w:cstheme="majorHAnsi"/>
        </w:rPr>
        <w:t>mejores e</w:t>
      </w:r>
      <w:r w:rsidR="00C563B3" w:rsidRPr="00BF0B16">
        <w:rPr>
          <w:rFonts w:asciiTheme="majorHAnsi" w:eastAsiaTheme="minorEastAsia" w:hAnsiTheme="majorHAnsi" w:cstheme="majorHAnsi"/>
        </w:rPr>
        <w:t>studiantes del área de sistemas, como Microsoft Student Partners Colombia (2006 – 2011).</w:t>
      </w:r>
    </w:p>
    <w:bookmarkEnd w:id="0"/>
    <w:bookmarkEnd w:id="1"/>
    <w:p w14:paraId="36E85013" w14:textId="6DC8DA4D" w:rsidR="0088117C" w:rsidRDefault="0088117C" w:rsidP="0088117C">
      <w:pPr>
        <w:jc w:val="both"/>
        <w:rPr>
          <w:rStyle w:val="normaltextrun"/>
          <w:rFonts w:eastAsiaTheme="minorEastAsia"/>
          <w:b/>
          <w:bCs/>
          <w:lang w:val="es-ES"/>
        </w:rPr>
      </w:pPr>
      <w:r w:rsidRPr="00BF0B16">
        <w:rPr>
          <w:rFonts w:asciiTheme="majorHAnsi" w:hAnsiTheme="majorHAnsi" w:cstheme="majorHAnsi"/>
          <w:lang w:val="es-ES"/>
        </w:rPr>
        <w:t>Dentro del último empleo tuve la posibilidad de gestionar un equipo de trabajo, para el proceso de la certificación referente a ITIL-CObit, obteniendo el objetivo fijado</w:t>
      </w:r>
      <w:r w:rsidR="00715060">
        <w:rPr>
          <w:rFonts w:asciiTheme="majorHAnsi" w:hAnsiTheme="majorHAnsi" w:cstheme="majorHAnsi"/>
          <w:lang w:val="es-ES"/>
        </w:rPr>
        <w:t>, así como el estudio continuo de RPA con la infraestructura UIPath.</w:t>
      </w:r>
    </w:p>
    <w:p w14:paraId="793D05FC" w14:textId="6D8F8B85" w:rsidR="000B43B5" w:rsidRDefault="5ABF1D6F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EXPERIENCIA PROFESIONAL </w:t>
      </w:r>
      <w:r w:rsidRPr="5ABF1D6F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 </w:t>
      </w:r>
    </w:p>
    <w:p w14:paraId="068743EA" w14:textId="77777777" w:rsidR="0088117C" w:rsidRDefault="0088117C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</w:p>
    <w:p w14:paraId="5D3CF14E" w14:textId="77777777" w:rsidR="006F3F5F" w:rsidRDefault="005B66C0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Cobis – IT Consultancy </w:t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  <w:t>Bogotá</w:t>
      </w:r>
      <w:r w:rsidR="006F3F5F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,06/2018 – 03/2019</w:t>
      </w:r>
    </w:p>
    <w:p w14:paraId="7CD32AC1" w14:textId="69181DD2" w:rsidR="005B66C0" w:rsidRDefault="005B66C0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Desarrollador de Cobis para Banco Agrario de Colombia                                                      </w:t>
      </w:r>
    </w:p>
    <w:p w14:paraId="4C1C2865" w14:textId="5EBE06EF" w:rsidR="005B66C0" w:rsidRPr="0088117C" w:rsidRDefault="00BC1DA4" w:rsidP="00BF0B16">
      <w:pPr>
        <w:pStyle w:val="paragraph"/>
        <w:jc w:val="both"/>
        <w:textAlignment w:val="baseline"/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</w:pPr>
      <w:r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>Acompañ</w:t>
      </w:r>
      <w:r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>é</w:t>
      </w:r>
      <w:r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 xml:space="preserve"> </w:t>
      </w:r>
      <w:r w:rsidR="76305ED3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 xml:space="preserve">en </w:t>
      </w:r>
      <w:r w:rsidR="00BF0B16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 xml:space="preserve">todo el </w:t>
      </w:r>
      <w:r w:rsidR="76305ED3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>desarrollo de la integración y mantenimiento entre Cobis (</w:t>
      </w:r>
      <w:r w:rsidR="00BF0B16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 xml:space="preserve">Core </w:t>
      </w:r>
      <w:r w:rsidR="76305ED3" w:rsidRPr="0088117C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>Bancario) y el Banco Agrario de Colombia, en los módulos de Cartera, Créditos y ATM (Cajeros Automáticos), los desarrollos es para toda el back end y las tecnologías asociadas a la misma, Visual Basic 6.0, Com+, C++, C#, Sybase 15, SQR integración con Sistemas S400 y Unix, XML y RXML, generación de reportes con Crystal Reports, JReports, Rest API, PL SQL</w:t>
      </w:r>
      <w:r w:rsidR="00BB3E68">
        <w:rPr>
          <w:rStyle w:val="eop"/>
          <w:rFonts w:asciiTheme="majorHAnsi" w:eastAsiaTheme="minorEastAsia" w:hAnsiTheme="majorHAnsi" w:cstheme="majorHAnsi"/>
          <w:sz w:val="22"/>
          <w:szCs w:val="22"/>
          <w:lang w:val="es-ES"/>
        </w:rPr>
        <w:t>.</w:t>
      </w:r>
    </w:p>
    <w:p w14:paraId="55575D73" w14:textId="77777777" w:rsidR="0088117C" w:rsidRDefault="0088117C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</w:p>
    <w:p w14:paraId="6F469550" w14:textId="302F7256" w:rsidR="007369BD" w:rsidRDefault="007369BD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Controles Empresariales     </w:t>
      </w:r>
      <w:r w:rsidR="00923E3F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             </w:t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          </w:t>
      </w:r>
      <w:r w:rsidR="006F3F5F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</w:t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Bogotá</w:t>
      </w:r>
      <w:r w:rsidR="006F3F5F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, 02/2017 – 02/2018 </w:t>
      </w:r>
    </w:p>
    <w:p w14:paraId="01DB0A1D" w14:textId="77777777" w:rsidR="007369BD" w:rsidRDefault="007369BD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Consultor de tecnología Microsoft en la herramienta SharePoint y Project Server</w:t>
      </w:r>
    </w:p>
    <w:p w14:paraId="18FBFF6C" w14:textId="7D09B27A" w:rsidR="007369BD" w:rsidRPr="00D26E76" w:rsidRDefault="00BC1DA4" w:rsidP="0088117C">
      <w:pPr>
        <w:pStyle w:val="paragraph"/>
        <w:jc w:val="both"/>
        <w:textAlignment w:val="baseline"/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</w:pPr>
      <w:r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Lider</w:t>
      </w:r>
      <w:r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é</w:t>
      </w:r>
      <w:r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 </w:t>
      </w:r>
      <w:r w:rsidR="007369BD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dentro de la ARN (Agencia para la Reincorporación y la Normalización), de la </w:t>
      </w:r>
      <w:r w:rsidR="00404BEB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¨P</w:t>
      </w:r>
      <w:r w:rsidR="00404BEB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residencia </w:t>
      </w:r>
      <w:r w:rsidR="007369BD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de la </w:t>
      </w:r>
      <w:r w:rsidR="00404BEB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R</w:t>
      </w:r>
      <w:r w:rsidR="00404BEB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epública </w:t>
      </w:r>
      <w:r w:rsidR="007369BD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de Colombia, todo el tema de Intranet y Internet de la entidad con respecto con el desarrollo de software</w:t>
      </w:r>
      <w:r w:rsidR="00E14D9E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, en este </w:t>
      </w:r>
      <w:r w:rsidR="002625A6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trabajé</w:t>
      </w:r>
      <w:r w:rsidR="00E14D9E" w:rsidRPr="0088117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 xml:space="preserve"> con herramientas de Microsoft tales como </w:t>
      </w:r>
      <w:r w:rsidR="00D26E76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ETL (Extracción, transformación, y carga de datos)</w:t>
      </w:r>
      <w:r w:rsidR="00A9283C">
        <w:rPr>
          <w:rStyle w:val="eop"/>
          <w:rFonts w:asciiTheme="majorHAnsi" w:eastAsiaTheme="minorEastAsia" w:hAnsiTheme="majorHAnsi" w:cstheme="majorHAnsi"/>
          <w:bCs/>
          <w:sz w:val="22"/>
          <w:szCs w:val="22"/>
          <w:lang w:val="es-ES"/>
        </w:rPr>
        <w:t>.</w:t>
      </w:r>
    </w:p>
    <w:p w14:paraId="4F2AB7BC" w14:textId="41AC1E95" w:rsidR="00BB3E68" w:rsidRPr="00404BEB" w:rsidRDefault="00BB3E68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</w:p>
    <w:p w14:paraId="1682972C" w14:textId="7AB6F098" w:rsidR="00BF1EAA" w:rsidRDefault="00BF1EAA" w:rsidP="51D649C6">
      <w:pPr>
        <w:pStyle w:val="paragraph"/>
        <w:textAlignment w:val="baseline"/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</w:pP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BOMI - </w:t>
      </w:r>
      <w:r w:rsidRPr="00BF1EAA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BIOMEDICAL DISTRIBUTION COLOMBIA S.L LTDA</w:t>
      </w:r>
      <w:r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Milan-Bogota</w:t>
      </w:r>
      <w:r w:rsidR="0024686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, </w:t>
      </w:r>
      <w:r w:rsidR="00246863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05</w:t>
      </w:r>
      <w:r w:rsidR="0024686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/ </w:t>
      </w:r>
      <w:r w:rsidR="006F3F5F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201</w:t>
      </w:r>
      <w:r w:rsidR="006F3F5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6</w:t>
      </w:r>
      <w:r w:rsidR="006F3F5F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</w:t>
      </w:r>
      <w:r w:rsidR="0024686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– </w:t>
      </w:r>
      <w:r w:rsidR="00246863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11</w:t>
      </w:r>
      <w:r w:rsidR="0024686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/</w:t>
      </w:r>
      <w:r w:rsidR="006F3F5F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201</w:t>
      </w:r>
      <w:r w:rsidR="006F3F5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6</w:t>
      </w:r>
    </w:p>
    <w:p w14:paraId="2AEE2AA8" w14:textId="77777777" w:rsidR="00455749" w:rsidRPr="0088117C" w:rsidRDefault="00455749" w:rsidP="00BF0B16">
      <w:pPr>
        <w:pStyle w:val="paragraph"/>
        <w:jc w:val="both"/>
        <w:textAlignment w:val="baseline"/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</w:pP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Lideré como consultor externo, la implantación de una solución informática entre ellos Bomi Internacional y los distintos clientes, atendidos se encuentran Roche Inc, Teleflex y Cardinal Health, llevándome a conocer todo el proceso de Bomi y concretar la mejor solución posible desde el punto de vista funcional y operativo para su software Lidia, un WMS realizado por ellos y diseñar las distintas interfaces con los clientes antes mencionados.</w:t>
      </w:r>
    </w:p>
    <w:p w14:paraId="0DE7474D" w14:textId="77777777" w:rsidR="00455749" w:rsidRDefault="00455749" w:rsidP="008E0F10">
      <w:pPr>
        <w:pStyle w:val="paragraph"/>
        <w:jc w:val="both"/>
        <w:textAlignment w:val="baseline"/>
        <w:rPr>
          <w:rStyle w:val="normaltextrun"/>
          <w:rFonts w:asciiTheme="majorHAnsi" w:eastAsiaTheme="minorEastAsia" w:hAnsiTheme="majorHAnsi" w:cstheme="minorBidi"/>
          <w:sz w:val="22"/>
          <w:szCs w:val="22"/>
          <w:lang w:val="es-ES"/>
        </w:rPr>
      </w:pPr>
    </w:p>
    <w:p w14:paraId="7CA70765" w14:textId="77777777" w:rsidR="000B43B5" w:rsidRPr="00B84C10" w:rsidRDefault="5ABF1D6F" w:rsidP="51D649C6">
      <w:pPr>
        <w:pStyle w:val="paragraph"/>
        <w:jc w:val="both"/>
        <w:textAlignment w:val="baseline"/>
        <w:rPr>
          <w:rFonts w:ascii="Segoe UI" w:hAnsi="Segoe UI" w:cs="Segoe UI"/>
          <w:b/>
          <w:sz w:val="12"/>
          <w:szCs w:val="12"/>
          <w:lang w:val="es-ES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DataSolutions de Colombia - ETB                                                         </w:t>
      </w:r>
      <w:r w:rsidR="0073430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Bogotá, 11</w:t>
      </w: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/ 2011 – 09/2015 </w:t>
      </w:r>
      <w:r w:rsidRPr="5ABF1D6F">
        <w:rPr>
          <w:rStyle w:val="eop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 </w:t>
      </w:r>
    </w:p>
    <w:p w14:paraId="2ED3B743" w14:textId="77777777" w:rsidR="000B43B5" w:rsidRPr="000B43B5" w:rsidRDefault="5ABF1D6F" w:rsidP="51D649C6">
      <w:pPr>
        <w:pStyle w:val="paragraph"/>
        <w:jc w:val="both"/>
        <w:textAlignment w:val="baseline"/>
        <w:rPr>
          <w:rFonts w:ascii="Segoe UI" w:hAnsi="Segoe UI" w:cs="Segoe UI"/>
          <w:b/>
          <w:i/>
          <w:sz w:val="12"/>
          <w:szCs w:val="12"/>
          <w:lang w:val="es-ES"/>
        </w:rPr>
      </w:pPr>
      <w:r w:rsidRPr="5ABF1D6F">
        <w:rPr>
          <w:rStyle w:val="eop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 xml:space="preserve">Consultor de BI </w:t>
      </w:r>
    </w:p>
    <w:p w14:paraId="0B2A4BB3" w14:textId="77777777" w:rsidR="004775B7" w:rsidRPr="0088117C" w:rsidRDefault="00870510" w:rsidP="00BF0B16">
      <w:pPr>
        <w:pStyle w:val="paragraph"/>
        <w:numPr>
          <w:ilvl w:val="0"/>
          <w:numId w:val="2"/>
        </w:numPr>
        <w:tabs>
          <w:tab w:val="clear" w:pos="708"/>
        </w:tabs>
        <w:ind w:left="284" w:hanging="284"/>
        <w:jc w:val="both"/>
        <w:textAlignment w:val="baseline"/>
        <w:rPr>
          <w:rStyle w:val="normaltextrun"/>
          <w:rFonts w:asciiTheme="majorHAnsi" w:hAnsiTheme="majorHAnsi" w:cstheme="majorHAnsi"/>
          <w:sz w:val="22"/>
          <w:szCs w:val="22"/>
        </w:rPr>
      </w:pP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Colaboré activamente en</w:t>
      </w:r>
      <w:r w:rsidR="5ABF1D6F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la implementación, mantenimiento y puesta a punto de SharePoint 2007/2010/2013 con Inteligencia de Negocios para crear un Balance ScoreCard para la gerencia de valor de la ETB.</w:t>
      </w:r>
    </w:p>
    <w:p w14:paraId="70A6DB01" w14:textId="77777777" w:rsidR="008F0FB0" w:rsidRPr="0088117C" w:rsidRDefault="00D43C37" w:rsidP="00BF0B16">
      <w:pPr>
        <w:pStyle w:val="paragraph"/>
        <w:numPr>
          <w:ilvl w:val="0"/>
          <w:numId w:val="2"/>
        </w:numPr>
        <w:ind w:left="284" w:hanging="284"/>
        <w:jc w:val="both"/>
        <w:rPr>
          <w:rFonts w:asciiTheme="majorHAnsi" w:hAnsiTheme="majorHAnsi" w:cstheme="majorHAnsi"/>
          <w:sz w:val="22"/>
          <w:szCs w:val="22"/>
        </w:rPr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>D</w:t>
      </w:r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>e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>sarroll</w:t>
      </w:r>
      <w:r w:rsidR="00870510" w:rsidRPr="0088117C">
        <w:rPr>
          <w:rFonts w:asciiTheme="majorHAnsi" w:eastAsiaTheme="minorEastAsia" w:hAnsiTheme="majorHAnsi" w:cstheme="majorHAnsi"/>
          <w:sz w:val="22"/>
          <w:szCs w:val="22"/>
        </w:rPr>
        <w:t>é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un mecanismo de</w:t>
      </w:r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mejora continua de la empresa, en los propósitos 2014 - 2018  o Proceso de adopción denominado Seis Sigma en los indicadores de Total Quality Management.</w:t>
      </w:r>
    </w:p>
    <w:p w14:paraId="4C2CB26B" w14:textId="77777777" w:rsidR="000B43B5" w:rsidRPr="00592B8C" w:rsidRDefault="000B43B5" w:rsidP="51D649C6">
      <w:pPr>
        <w:pStyle w:val="paragraph"/>
        <w:jc w:val="both"/>
        <w:textAlignment w:val="baseline"/>
        <w:rPr>
          <w:rStyle w:val="eop"/>
          <w:b/>
          <w:sz w:val="22"/>
          <w:szCs w:val="22"/>
        </w:rPr>
      </w:pPr>
    </w:p>
    <w:p w14:paraId="69C592DA" w14:textId="77777777" w:rsidR="000B43B5" w:rsidRPr="00B84C10" w:rsidRDefault="000B43B5" w:rsidP="51D649C6">
      <w:pPr>
        <w:pStyle w:val="paragraph"/>
        <w:textAlignment w:val="baseline"/>
        <w:rPr>
          <w:rStyle w:val="normaltextrun"/>
          <w:rFonts w:ascii="Arial" w:hAnsi="Arial" w:cs="Arial"/>
          <w:b/>
          <w:bCs/>
          <w:lang w:val="es-ES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Delaware – </w:t>
      </w:r>
      <w:r w:rsidR="0073430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ETB </w:t>
      </w:r>
      <w:r w:rsidR="00734303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ab/>
      </w:r>
      <w:r w:rsidRPr="00B84C10">
        <w:rPr>
          <w:rStyle w:val="normaltextrun"/>
          <w:sz w:val="22"/>
          <w:szCs w:val="22"/>
          <w:lang w:val="es-ES"/>
        </w:rPr>
        <w:tab/>
      </w:r>
      <w:r w:rsidRPr="00B84C10">
        <w:rPr>
          <w:rStyle w:val="normaltextrun"/>
          <w:sz w:val="22"/>
          <w:szCs w:val="22"/>
          <w:lang w:val="es-ES"/>
        </w:rPr>
        <w:tab/>
      </w:r>
      <w:r w:rsidRPr="00B84C10">
        <w:rPr>
          <w:rStyle w:val="normaltextrun"/>
          <w:sz w:val="22"/>
          <w:szCs w:val="22"/>
          <w:lang w:val="es-ES"/>
        </w:rPr>
        <w:tab/>
      </w:r>
      <w:r w:rsidR="00E14D9E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</w:t>
      </w:r>
      <w:r w:rsidR="51D649C6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       </w:t>
      </w:r>
      <w:r w:rsidR="004775B7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B</w:t>
      </w:r>
      <w:r w:rsidR="00B84C10"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ogotá, </w:t>
      </w:r>
      <w:r w:rsidRPr="5ABF1D6F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05/ 2010 – 11/2011</w:t>
      </w:r>
    </w:p>
    <w:p w14:paraId="5B9FA92F" w14:textId="77777777" w:rsidR="000B43B5" w:rsidRPr="000B43B5" w:rsidRDefault="5ABF1D6F" w:rsidP="51D649C6">
      <w:pPr>
        <w:pStyle w:val="paragraph"/>
        <w:jc w:val="both"/>
        <w:textAlignment w:val="baseline"/>
        <w:rPr>
          <w:rFonts w:ascii="Segoe UI" w:hAnsi="Segoe UI" w:cs="Segoe UI"/>
          <w:b/>
          <w:i/>
          <w:sz w:val="12"/>
          <w:szCs w:val="12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>Desarrollador Senior  </w:t>
      </w:r>
      <w:r w:rsidRPr="5ABF1D6F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</w:rPr>
        <w:t> </w:t>
      </w:r>
    </w:p>
    <w:p w14:paraId="172A50CF" w14:textId="6905B469" w:rsidR="000B43B5" w:rsidRPr="0088117C" w:rsidRDefault="00D43C37" w:rsidP="00BF0B16">
      <w:pPr>
        <w:pStyle w:val="paragraph"/>
        <w:numPr>
          <w:ilvl w:val="0"/>
          <w:numId w:val="2"/>
        </w:numPr>
        <w:jc w:val="both"/>
        <w:textAlignment w:val="baseline"/>
        <w:rPr>
          <w:rStyle w:val="normaltextrun"/>
          <w:rFonts w:asciiTheme="majorHAnsi" w:eastAsiaTheme="minorEastAsia" w:hAnsiTheme="majorHAnsi" w:cstheme="majorHAnsi"/>
          <w:sz w:val="22"/>
          <w:szCs w:val="22"/>
        </w:rPr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Como desarrollador 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Senior dentro de la Empresa de Telecomunicaciones de Bogotá E.S.P, </w:t>
      </w:r>
      <w:r w:rsidR="00FE16A5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tuve la oportunidad de </w:t>
      </w:r>
      <w:r w:rsidR="00870510" w:rsidRPr="0088117C">
        <w:rPr>
          <w:rFonts w:asciiTheme="majorHAnsi" w:eastAsiaTheme="minorEastAsia" w:hAnsiTheme="majorHAnsi" w:cstheme="majorHAnsi"/>
          <w:sz w:val="22"/>
          <w:szCs w:val="22"/>
        </w:rPr>
        <w:t>diseñar e imple</w:t>
      </w:r>
      <w:r w:rsidR="00602388" w:rsidRPr="0088117C">
        <w:rPr>
          <w:rFonts w:asciiTheme="majorHAnsi" w:eastAsiaTheme="minorEastAsia" w:hAnsiTheme="majorHAnsi" w:cstheme="majorHAnsi"/>
          <w:sz w:val="22"/>
          <w:szCs w:val="22"/>
        </w:rPr>
        <w:t>me</w:t>
      </w:r>
      <w:r w:rsidR="00870510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ntar 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>el Balance ScoreCard de la empresa, primer diseño con C# y después co</w:t>
      </w:r>
      <w:r w:rsidR="00602388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n SharePoint con </w:t>
      </w:r>
      <w:r w:rsidR="00BB3E68">
        <w:rPr>
          <w:rFonts w:asciiTheme="majorHAnsi" w:eastAsiaTheme="minorEastAsia" w:hAnsiTheme="majorHAnsi" w:cstheme="majorHAnsi"/>
          <w:sz w:val="22"/>
          <w:szCs w:val="22"/>
        </w:rPr>
        <w:t xml:space="preserve">ETL, </w:t>
      </w:r>
      <w:r w:rsidR="00602388" w:rsidRPr="0088117C">
        <w:rPr>
          <w:rFonts w:asciiTheme="majorHAnsi" w:eastAsiaTheme="minorEastAsia" w:hAnsiTheme="majorHAnsi" w:cstheme="majorHAnsi"/>
          <w:sz w:val="22"/>
          <w:szCs w:val="22"/>
        </w:rPr>
        <w:t>PowerPivot, Business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Inteligence, Integration Services, Excel.</w:t>
      </w:r>
    </w:p>
    <w:p w14:paraId="4D6ADBC8" w14:textId="3B1CF2AA" w:rsidR="51D649C6" w:rsidRPr="0088117C" w:rsidRDefault="00734303" w:rsidP="00BF0B16">
      <w:pPr>
        <w:pStyle w:val="paragraph"/>
        <w:numPr>
          <w:ilvl w:val="0"/>
          <w:numId w:val="2"/>
        </w:numPr>
        <w:jc w:val="both"/>
        <w:rPr>
          <w:rFonts w:asciiTheme="majorHAnsi" w:eastAsiaTheme="minorEastAsia" w:hAnsiTheme="majorHAnsi" w:cstheme="majorHAnsi"/>
          <w:sz w:val="22"/>
          <w:szCs w:val="22"/>
        </w:rPr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>Desarrollé la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aplicación de vacaciones </w:t>
      </w:r>
      <w:r w:rsidR="00602388" w:rsidRPr="0088117C">
        <w:rPr>
          <w:rFonts w:asciiTheme="majorHAnsi" w:eastAsiaTheme="minorEastAsia" w:hAnsiTheme="majorHAnsi" w:cstheme="majorHAnsi"/>
          <w:sz w:val="22"/>
          <w:szCs w:val="22"/>
        </w:rPr>
        <w:t>y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permisos de la empresa, con lenguaje XQuery dentro de la base de datos PostGress</w:t>
      </w:r>
      <w:r w:rsidR="00BB3E68">
        <w:rPr>
          <w:rFonts w:asciiTheme="majorHAnsi" w:eastAsiaTheme="minorEastAsia" w:hAnsiTheme="majorHAnsi" w:cstheme="majorHAnsi"/>
          <w:sz w:val="22"/>
          <w:szCs w:val="22"/>
        </w:rPr>
        <w:t xml:space="preserve"> y Java</w:t>
      </w:r>
      <w:r w:rsidR="00FC0096">
        <w:rPr>
          <w:rFonts w:asciiTheme="majorHAnsi" w:eastAsiaTheme="minorEastAsia" w:hAnsiTheme="majorHAnsi" w:cstheme="majorHAnsi"/>
          <w:sz w:val="22"/>
          <w:szCs w:val="22"/>
        </w:rPr>
        <w:t xml:space="preserve"> como lenguaje de base</w:t>
      </w:r>
    </w:p>
    <w:p w14:paraId="670A4FD3" w14:textId="3676C6E9" w:rsidR="00954F94" w:rsidRPr="0088117C" w:rsidRDefault="00FE16A5" w:rsidP="0088117C">
      <w:pPr>
        <w:pStyle w:val="paragraph"/>
        <w:numPr>
          <w:ilvl w:val="0"/>
          <w:numId w:val="2"/>
        </w:numPr>
        <w:jc w:val="both"/>
        <w:rPr>
          <w:rStyle w:val="normaltextrun"/>
          <w:rFonts w:asciiTheme="majorHAnsi" w:eastAsiaTheme="minorEastAsia" w:hAnsiTheme="majorHAnsi" w:cstheme="majorHAnsi"/>
          <w:b/>
          <w:bCs/>
          <w:sz w:val="22"/>
          <w:szCs w:val="22"/>
          <w:lang w:val="es-ES"/>
        </w:rPr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>Particip</w:t>
      </w:r>
      <w:r w:rsidR="00870510" w:rsidRPr="0088117C">
        <w:rPr>
          <w:rFonts w:asciiTheme="majorHAnsi" w:eastAsiaTheme="minorEastAsia" w:hAnsiTheme="majorHAnsi" w:cstheme="majorHAnsi"/>
          <w:sz w:val="22"/>
          <w:szCs w:val="22"/>
        </w:rPr>
        <w:t>é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de manera activa en la construcción de los distintos objetivos dentro del plan de mejora continua</w:t>
      </w:r>
      <w:r w:rsidR="00870510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de los 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propósitos 2010 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>–</w:t>
      </w:r>
      <w:r w:rsidR="5ABF1D6F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2014</w:t>
      </w:r>
      <w:r w:rsidR="0088117C" w:rsidRPr="0088117C">
        <w:rPr>
          <w:rStyle w:val="normaltextrun"/>
          <w:rFonts w:asciiTheme="majorHAnsi" w:eastAsiaTheme="minorEastAsia" w:hAnsiTheme="majorHAnsi" w:cstheme="majorHAnsi"/>
          <w:b/>
          <w:bCs/>
          <w:sz w:val="22"/>
          <w:szCs w:val="22"/>
        </w:rPr>
        <w:t>.</w:t>
      </w:r>
    </w:p>
    <w:p w14:paraId="11A532B0" w14:textId="77777777" w:rsidR="004775B7" w:rsidRPr="00B84C10" w:rsidRDefault="00734303" w:rsidP="23D29018">
      <w:pPr>
        <w:pStyle w:val="paragraph"/>
        <w:textAlignment w:val="baseline"/>
        <w:rPr>
          <w:rStyle w:val="normaltextrun"/>
          <w:rFonts w:ascii="Arial" w:eastAsia="Arial" w:hAnsi="Arial" w:cs="Arial"/>
          <w:b/>
          <w:bCs/>
          <w:lang w:val="es-ES"/>
        </w:rPr>
      </w:pPr>
      <w:r w:rsidRPr="23D29018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Intergrup</w:t>
      </w:r>
      <w:r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o</w:t>
      </w:r>
      <w:r w:rsidR="23D29018" w:rsidRPr="23D29018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                                    </w:t>
      </w:r>
      <w:bookmarkStart w:id="2" w:name="_GoBack"/>
      <w:bookmarkEnd w:id="2"/>
      <w:r w:rsidR="23D29018" w:rsidRPr="23D29018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</w:t>
      </w:r>
      <w:r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 xml:space="preserve">                  </w:t>
      </w:r>
      <w:r w:rsidR="23D29018" w:rsidRPr="23D29018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  <w:lang w:val="es-ES"/>
        </w:rPr>
        <w:t>Bogotá, Lima – Perú 08/2008- 05/2010</w:t>
      </w:r>
      <w:r w:rsidR="23D29018" w:rsidRPr="23D29018">
        <w:rPr>
          <w:rStyle w:val="normaltextrun"/>
          <w:rFonts w:asciiTheme="minorHAnsi" w:eastAsiaTheme="minorEastAsia" w:hAnsiTheme="minorHAnsi" w:cstheme="minorBidi"/>
          <w:b/>
          <w:bCs/>
          <w:lang w:val="es-ES"/>
        </w:rPr>
        <w:t> </w:t>
      </w:r>
    </w:p>
    <w:p w14:paraId="09964609" w14:textId="77777777" w:rsidR="004775B7" w:rsidRPr="004775B7" w:rsidRDefault="5ABF1D6F" w:rsidP="00592B8C">
      <w:pPr>
        <w:pStyle w:val="paragraph"/>
        <w:jc w:val="both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5ABF1D6F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 xml:space="preserve">Desarrollador </w:t>
      </w:r>
      <w:r w:rsidR="00870510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 xml:space="preserve">Senior </w:t>
      </w:r>
      <w:r w:rsidRPr="5ABF1D6F">
        <w:rPr>
          <w:rStyle w:val="normaltextrun"/>
          <w:rFonts w:asciiTheme="minorHAnsi" w:eastAsiaTheme="minorEastAsia" w:hAnsiTheme="minorHAnsi" w:cstheme="minorBidi"/>
          <w:b/>
          <w:bCs/>
          <w:i/>
          <w:iCs/>
          <w:sz w:val="22"/>
          <w:szCs w:val="22"/>
          <w:lang w:val="es-ES"/>
        </w:rPr>
        <w:t>de Software</w:t>
      </w:r>
      <w:r w:rsidRPr="5ABF1D6F">
        <w:rPr>
          <w:rStyle w:val="normaltextrun"/>
          <w:rFonts w:asciiTheme="minorHAnsi" w:eastAsiaTheme="minorEastAsia" w:hAnsiTheme="minorHAnsi" w:cstheme="minorBidi"/>
          <w:i/>
          <w:iCs/>
          <w:sz w:val="22"/>
          <w:szCs w:val="22"/>
          <w:lang w:val="es-ES"/>
        </w:rPr>
        <w:t xml:space="preserve">  </w:t>
      </w:r>
    </w:p>
    <w:p w14:paraId="65096E4E" w14:textId="77777777" w:rsidR="004775B7" w:rsidRPr="0088117C" w:rsidRDefault="00870510" w:rsidP="00BF0B16">
      <w:pPr>
        <w:pStyle w:val="paragraph"/>
        <w:numPr>
          <w:ilvl w:val="0"/>
          <w:numId w:val="1"/>
        </w:numPr>
        <w:jc w:val="both"/>
        <w:textAlignment w:val="baseline"/>
        <w:rPr>
          <w:rFonts w:asciiTheme="majorHAnsi" w:eastAsiaTheme="minorEastAsia" w:hAnsiTheme="majorHAnsi" w:cstheme="majorHAnsi"/>
          <w:sz w:val="22"/>
          <w:szCs w:val="22"/>
        </w:rPr>
      </w:pP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</w:rPr>
        <w:t xml:space="preserve">Estuve vinculado en proyectos informáticos </w:t>
      </w:r>
      <w:r w:rsidR="00734303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</w:rPr>
        <w:t>y en</w:t>
      </w: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</w:rPr>
        <w:t xml:space="preserve"> </w:t>
      </w:r>
      <w:r w:rsidR="00734303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</w:rPr>
        <w:t>el diseño</w:t>
      </w: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</w:rPr>
        <w:t xml:space="preserve"> e implementación de</w:t>
      </w:r>
      <w:r w:rsidR="004775B7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</w:t>
      </w:r>
      <w:r w:rsidR="51D649C6" w:rsidRPr="0088117C">
        <w:rPr>
          <w:rFonts w:asciiTheme="majorHAnsi" w:eastAsiaTheme="minorEastAsia" w:hAnsiTheme="majorHAnsi" w:cstheme="majorHAnsi"/>
          <w:sz w:val="22"/>
          <w:szCs w:val="22"/>
        </w:rPr>
        <w:t>Software</w:t>
      </w: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para</w:t>
      </w:r>
      <w:r w:rsidR="004775B7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Belcolp – Perú, Colombia, Panamá</w:t>
      </w: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.  Algunos proyectos fueron la</w:t>
      </w:r>
      <w:r w:rsidR="00FE16A5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implementación del versionamiento de la información con SharePoint, sitios virtuales de Cyzone, Epica, contáctame y proyectos especiales para Brasil, Estados Unidos y Francia.</w:t>
      </w:r>
      <w:r w:rsidR="004775B7" w:rsidRPr="0088117C">
        <w:rPr>
          <w:rStyle w:val="normaltextrun"/>
          <w:rFonts w:asciiTheme="majorHAnsi" w:hAnsiTheme="majorHAnsi" w:cstheme="majorHAnsi"/>
          <w:b/>
          <w:i/>
          <w:sz w:val="22"/>
          <w:szCs w:val="22"/>
        </w:rPr>
        <w:tab/>
      </w:r>
      <w:r w:rsidR="004775B7" w:rsidRPr="0088117C">
        <w:rPr>
          <w:rStyle w:val="normaltextrun"/>
          <w:rFonts w:asciiTheme="majorHAnsi" w:hAnsiTheme="majorHAnsi" w:cstheme="majorHAnsi"/>
          <w:b/>
          <w:i/>
          <w:sz w:val="22"/>
          <w:szCs w:val="22"/>
        </w:rPr>
        <w:tab/>
      </w:r>
      <w:r w:rsidR="004775B7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</w:rPr>
        <w:t> </w:t>
      </w:r>
    </w:p>
    <w:p w14:paraId="68AF003F" w14:textId="77777777" w:rsidR="00404BEB" w:rsidRPr="00404BEB" w:rsidRDefault="5ABF1D6F" w:rsidP="00404BEB">
      <w:pPr>
        <w:pStyle w:val="paragraph"/>
        <w:numPr>
          <w:ilvl w:val="0"/>
          <w:numId w:val="1"/>
        </w:numPr>
        <w:jc w:val="both"/>
        <w:textAlignment w:val="baseline"/>
        <w:rPr>
          <w:rStyle w:val="normaltextrun"/>
          <w:rFonts w:asciiTheme="majorHAnsi" w:eastAsiaTheme="minorEastAsia" w:hAnsiTheme="majorHAnsi" w:cstheme="majorHAnsi"/>
          <w:sz w:val="22"/>
          <w:szCs w:val="22"/>
        </w:rPr>
      </w:pPr>
      <w:r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Desarroll</w:t>
      </w:r>
      <w:r w:rsidR="00870510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e </w:t>
      </w:r>
      <w:r w:rsidR="00734303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diferentes aplicativos</w:t>
      </w:r>
      <w:r w:rsidR="00870510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</w:t>
      </w:r>
      <w:r w:rsidR="00734303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para Avianca dentro</w:t>
      </w:r>
      <w:r w:rsidR="00870510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de los que se destaca</w:t>
      </w:r>
      <w:r w:rsidR="00A53045" w:rsidRPr="0088117C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DeprisaOnLine y el sistema de verificación de llegada de encomiendas utilizado para automatizar el proceso de llegada de pasajeros, todo esto se desarrolló con Sharepoint, C#, Oracle Y SQL Server</w:t>
      </w:r>
    </w:p>
    <w:p w14:paraId="68E0C2A1" w14:textId="66586887" w:rsidR="00DC548A" w:rsidRPr="00404BEB" w:rsidRDefault="5ABF1D6F" w:rsidP="00404BEB">
      <w:pPr>
        <w:pStyle w:val="paragraph"/>
        <w:numPr>
          <w:ilvl w:val="0"/>
          <w:numId w:val="1"/>
        </w:numPr>
        <w:jc w:val="both"/>
        <w:textAlignment w:val="baseline"/>
        <w:rPr>
          <w:rFonts w:asciiTheme="majorHAnsi" w:eastAsiaTheme="minorEastAsia" w:hAnsiTheme="majorHAnsi" w:cstheme="majorHAnsi"/>
          <w:sz w:val="22"/>
          <w:szCs w:val="22"/>
        </w:rPr>
      </w:pPr>
      <w:r w:rsidRPr="00404BEB">
        <w:rPr>
          <w:rFonts w:asciiTheme="majorHAnsi" w:eastAsiaTheme="minorEastAsia" w:hAnsiTheme="majorHAnsi" w:cstheme="majorHAnsi"/>
          <w:sz w:val="22"/>
          <w:szCs w:val="22"/>
        </w:rPr>
        <w:t>Desarroll</w:t>
      </w:r>
      <w:r w:rsidR="00734303" w:rsidRPr="00404BEB">
        <w:rPr>
          <w:rFonts w:asciiTheme="majorHAnsi" w:eastAsiaTheme="minorEastAsia" w:hAnsiTheme="majorHAnsi" w:cstheme="majorHAnsi"/>
          <w:sz w:val="22"/>
          <w:szCs w:val="22"/>
        </w:rPr>
        <w:t xml:space="preserve">e para DIRECT TV, </w:t>
      </w:r>
      <w:r w:rsidRPr="00404BEB">
        <w:rPr>
          <w:rFonts w:asciiTheme="majorHAnsi" w:eastAsiaTheme="minorEastAsia" w:hAnsiTheme="majorHAnsi" w:cstheme="majorHAnsi"/>
          <w:sz w:val="22"/>
          <w:szCs w:val="22"/>
        </w:rPr>
        <w:t>Software</w:t>
      </w:r>
      <w:r w:rsidR="00870510" w:rsidRPr="00404BEB">
        <w:rPr>
          <w:rFonts w:asciiTheme="majorHAnsi" w:eastAsiaTheme="minorEastAsia" w:hAnsiTheme="majorHAnsi" w:cstheme="majorHAnsi"/>
          <w:sz w:val="22"/>
          <w:szCs w:val="22"/>
        </w:rPr>
        <w:t xml:space="preserve"> para el área comercial</w:t>
      </w:r>
      <w:r w:rsidR="004A57D2" w:rsidRPr="00404BEB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,</w:t>
      </w:r>
      <w:r w:rsidR="00870510" w:rsidRPr="00404BEB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</w:t>
      </w:r>
      <w:r w:rsidR="00734303" w:rsidRPr="00404BEB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>los softwares</w:t>
      </w:r>
      <w:r w:rsidR="00870510" w:rsidRPr="00404BEB">
        <w:rPr>
          <w:rStyle w:val="normaltextrun"/>
          <w:rFonts w:asciiTheme="majorHAnsi" w:eastAsiaTheme="minorEastAsia" w:hAnsiTheme="majorHAnsi" w:cstheme="majorHAnsi"/>
          <w:sz w:val="22"/>
          <w:szCs w:val="22"/>
          <w:lang w:val="es-ES"/>
        </w:rPr>
        <w:t xml:space="preserve"> estuvieron enfocados al </w:t>
      </w:r>
      <w:r w:rsidR="00734303" w:rsidRPr="00404BEB">
        <w:rPr>
          <w:rFonts w:asciiTheme="majorHAnsi" w:eastAsiaTheme="minorEastAsia" w:hAnsiTheme="majorHAnsi" w:cstheme="majorHAnsi"/>
          <w:sz w:val="22"/>
          <w:szCs w:val="22"/>
        </w:rPr>
        <w:t>desarrollo del</w:t>
      </w:r>
      <w:r w:rsidR="00602388" w:rsidRPr="00404BEB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r w:rsidR="003A56E5" w:rsidRPr="00404BEB">
        <w:rPr>
          <w:rFonts w:asciiTheme="majorHAnsi" w:eastAsiaTheme="minorEastAsia" w:hAnsiTheme="majorHAnsi" w:cstheme="majorHAnsi"/>
          <w:sz w:val="22"/>
          <w:szCs w:val="22"/>
        </w:rPr>
        <w:t>Business</w:t>
      </w:r>
      <w:r w:rsidR="00FE16A5" w:rsidRPr="00404BEB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r w:rsidR="003A56E5" w:rsidRPr="00404BEB">
        <w:rPr>
          <w:rFonts w:asciiTheme="majorHAnsi" w:eastAsiaTheme="minorEastAsia" w:hAnsiTheme="majorHAnsi" w:cstheme="majorHAnsi"/>
          <w:sz w:val="22"/>
          <w:szCs w:val="22"/>
        </w:rPr>
        <w:t xml:space="preserve">Score </w:t>
      </w:r>
      <w:r w:rsidR="00734303" w:rsidRPr="00404BEB">
        <w:rPr>
          <w:rFonts w:asciiTheme="majorHAnsi" w:eastAsiaTheme="minorEastAsia" w:hAnsiTheme="majorHAnsi" w:cstheme="majorHAnsi"/>
          <w:sz w:val="22"/>
          <w:szCs w:val="22"/>
        </w:rPr>
        <w:t xml:space="preserve">Card </w:t>
      </w:r>
      <w:r w:rsidR="00FC0096" w:rsidRPr="00404BEB">
        <w:rPr>
          <w:rFonts w:asciiTheme="majorHAnsi" w:eastAsiaTheme="minorEastAsia" w:hAnsiTheme="majorHAnsi" w:cstheme="majorHAnsi"/>
          <w:sz w:val="22"/>
          <w:szCs w:val="22"/>
        </w:rPr>
        <w:t xml:space="preserve">y ETL </w:t>
      </w:r>
      <w:r w:rsidR="00734303" w:rsidRPr="00404BEB">
        <w:rPr>
          <w:rFonts w:asciiTheme="majorHAnsi" w:eastAsiaTheme="minorEastAsia" w:hAnsiTheme="majorHAnsi" w:cstheme="majorHAnsi"/>
          <w:sz w:val="22"/>
          <w:szCs w:val="22"/>
        </w:rPr>
        <w:t>comercial</w:t>
      </w:r>
      <w:r w:rsidR="00870510" w:rsidRPr="00404BEB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r w:rsidR="004A57D2" w:rsidRPr="00404BEB">
        <w:rPr>
          <w:rFonts w:asciiTheme="majorHAnsi" w:eastAsiaTheme="minorEastAsia" w:hAnsiTheme="majorHAnsi" w:cstheme="majorHAnsi"/>
          <w:sz w:val="22"/>
          <w:szCs w:val="22"/>
        </w:rPr>
        <w:t>en SharePoint y SQL Server BI</w:t>
      </w:r>
      <w:r w:rsidR="00FE16A5" w:rsidRPr="00404BEB">
        <w:rPr>
          <w:rFonts w:asciiTheme="majorHAnsi" w:eastAsiaTheme="minorEastAsia" w:hAnsiTheme="majorHAnsi" w:cstheme="majorHAnsi"/>
          <w:sz w:val="22"/>
          <w:szCs w:val="22"/>
        </w:rPr>
        <w:t>.</w:t>
      </w:r>
    </w:p>
    <w:p w14:paraId="57CF391A" w14:textId="371983C4" w:rsidR="00DA5ABD" w:rsidRPr="00AA2E33" w:rsidRDefault="638C427D" w:rsidP="00AA2E33">
      <w:pPr>
        <w:pStyle w:val="paragraph"/>
        <w:textAlignment w:val="baseline"/>
        <w:rPr>
          <w:b/>
          <w:bCs/>
        </w:rPr>
      </w:pPr>
      <w:r w:rsidRPr="638C427D">
        <w:rPr>
          <w:rFonts w:asciiTheme="minorHAnsi" w:eastAsiaTheme="minorEastAsia" w:hAnsiTheme="minorHAnsi" w:cstheme="minorBidi"/>
          <w:b/>
          <w:bCs/>
        </w:rPr>
        <w:t>ESTUDIOS</w:t>
      </w:r>
      <w:r w:rsidR="5ABF1D6F" w:rsidRPr="5ABF1D6F">
        <w:rPr>
          <w:rStyle w:val="eop"/>
          <w:rFonts w:asciiTheme="minorHAnsi" w:eastAsiaTheme="minorEastAsia" w:hAnsiTheme="minorHAnsi" w:cstheme="minorBidi"/>
          <w:sz w:val="22"/>
          <w:szCs w:val="22"/>
          <w:lang w:val="es-ES"/>
        </w:rPr>
        <w:t> </w:t>
      </w:r>
    </w:p>
    <w:p w14:paraId="2116554F" w14:textId="524F5B64" w:rsidR="00BF0B16" w:rsidRPr="0088117C" w:rsidRDefault="00605AD8" w:rsidP="00BF0B16">
      <w:pPr>
        <w:pStyle w:val="paragraph"/>
        <w:jc w:val="both"/>
        <w:textAlignment w:val="baseline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/>
        </w:rPr>
        <w:t>Magister</w:t>
      </w:r>
      <w:r w:rsidR="00AA2E33" w:rsidRPr="0088117C">
        <w:rPr>
          <w:rFonts w:asciiTheme="majorHAnsi" w:eastAsiaTheme="minorEastAsia" w:hAnsiTheme="majorHAnsi" w:cstheme="majorHAnsi"/>
        </w:rPr>
        <w:t xml:space="preserve"> en Ingeniería de Software y Sistema Informático - Universidad Internacional de la Rioja</w:t>
      </w:r>
      <w:r w:rsidR="00734303" w:rsidRPr="0088117C">
        <w:rPr>
          <w:rFonts w:asciiTheme="majorHAnsi" w:eastAsiaTheme="minorEastAsia" w:hAnsiTheme="majorHAnsi" w:cstheme="majorHAnsi"/>
        </w:rPr>
        <w:t xml:space="preserve">. </w:t>
      </w:r>
    </w:p>
    <w:p w14:paraId="4BA8EFB7" w14:textId="38BECB28" w:rsidR="00BF0B16" w:rsidRPr="0088117C" w:rsidRDefault="00BF0B16" w:rsidP="00BF0B16">
      <w:pPr>
        <w:pStyle w:val="paragraph"/>
        <w:jc w:val="both"/>
        <w:textAlignment w:val="baseline"/>
        <w:rPr>
          <w:rFonts w:asciiTheme="majorHAnsi" w:eastAsiaTheme="minorEastAsia" w:hAnsiTheme="majorHAnsi" w:cstheme="majorHAnsi"/>
        </w:rPr>
      </w:pPr>
      <w:r w:rsidRPr="0088117C">
        <w:rPr>
          <w:rFonts w:asciiTheme="majorHAnsi" w:eastAsiaTheme="minorEastAsia" w:hAnsiTheme="majorHAnsi" w:cstheme="majorHAnsi"/>
        </w:rPr>
        <w:t>Especialización tecnológica en gestión y seguridad de base de datos - SENA</w:t>
      </w:r>
    </w:p>
    <w:p w14:paraId="6186AF3E" w14:textId="77777777" w:rsidR="00DA5ABD" w:rsidRPr="0088117C" w:rsidRDefault="5ABF1D6F" w:rsidP="00BF0B16">
      <w:pPr>
        <w:pStyle w:val="paragraph"/>
        <w:jc w:val="both"/>
        <w:textAlignment w:val="baseline"/>
        <w:rPr>
          <w:rFonts w:asciiTheme="majorHAnsi" w:hAnsiTheme="majorHAnsi" w:cstheme="majorHAnsi"/>
        </w:rPr>
      </w:pPr>
      <w:r w:rsidRPr="0088117C">
        <w:rPr>
          <w:rFonts w:asciiTheme="majorHAnsi" w:eastAsiaTheme="minorEastAsia" w:hAnsiTheme="majorHAnsi" w:cstheme="majorHAnsi"/>
        </w:rPr>
        <w:t>Ingenier</w:t>
      </w:r>
      <w:r w:rsidR="00954F94" w:rsidRPr="0088117C">
        <w:rPr>
          <w:rFonts w:asciiTheme="majorHAnsi" w:eastAsiaTheme="minorEastAsia" w:hAnsiTheme="majorHAnsi" w:cstheme="majorHAnsi"/>
        </w:rPr>
        <w:t>o</w:t>
      </w:r>
      <w:r w:rsidRPr="0088117C">
        <w:rPr>
          <w:rFonts w:asciiTheme="majorHAnsi" w:eastAsiaTheme="minorEastAsia" w:hAnsiTheme="majorHAnsi" w:cstheme="majorHAnsi"/>
        </w:rPr>
        <w:t xml:space="preserve"> de Sistemas</w:t>
      </w:r>
      <w:r w:rsidR="00954F94" w:rsidRPr="0088117C">
        <w:rPr>
          <w:rFonts w:asciiTheme="majorHAnsi" w:eastAsiaTheme="minorEastAsia" w:hAnsiTheme="majorHAnsi" w:cstheme="majorHAnsi"/>
        </w:rPr>
        <w:t xml:space="preserve"> - </w:t>
      </w:r>
      <w:r w:rsidR="00DA5ABD" w:rsidRPr="0088117C">
        <w:rPr>
          <w:rFonts w:asciiTheme="majorHAnsi" w:eastAsiaTheme="minorEastAsia" w:hAnsiTheme="majorHAnsi" w:cstheme="majorHAnsi"/>
        </w:rPr>
        <w:t xml:space="preserve">Universidad del Tolima.  </w:t>
      </w:r>
      <w:r w:rsidR="00DA5ABD" w:rsidRPr="0088117C">
        <w:rPr>
          <w:rFonts w:asciiTheme="majorHAnsi" w:hAnsiTheme="majorHAnsi" w:cstheme="majorHAnsi"/>
        </w:rPr>
        <w:tab/>
      </w:r>
    </w:p>
    <w:p w14:paraId="06FDCAD9" w14:textId="77777777" w:rsidR="51D649C6" w:rsidRPr="0088117C" w:rsidRDefault="00954F94" w:rsidP="00BF0B16">
      <w:pPr>
        <w:pStyle w:val="paragraph"/>
        <w:jc w:val="both"/>
        <w:rPr>
          <w:rFonts w:asciiTheme="majorHAnsi" w:hAnsiTheme="majorHAnsi" w:cstheme="majorHAnsi"/>
        </w:rPr>
      </w:pPr>
      <w:r w:rsidRPr="0088117C">
        <w:rPr>
          <w:rFonts w:asciiTheme="majorHAnsi" w:eastAsiaTheme="minorEastAsia" w:hAnsiTheme="majorHAnsi" w:cstheme="majorHAnsi"/>
        </w:rPr>
        <w:t xml:space="preserve">Tecnólogo en Informática - </w:t>
      </w:r>
      <w:r w:rsidR="5ABF1D6F" w:rsidRPr="0088117C">
        <w:rPr>
          <w:rFonts w:asciiTheme="majorHAnsi" w:eastAsiaTheme="minorEastAsia" w:hAnsiTheme="majorHAnsi" w:cstheme="majorHAnsi"/>
        </w:rPr>
        <w:t>Corporación Universitaria Minuto de Dios.</w:t>
      </w:r>
    </w:p>
    <w:p w14:paraId="515B9AD5" w14:textId="77777777" w:rsidR="004A57D2" w:rsidRDefault="00870510" w:rsidP="51D649C6">
      <w:pPr>
        <w:pStyle w:val="paragraph"/>
        <w:jc w:val="both"/>
        <w:textAlignment w:val="baseline"/>
      </w:pPr>
      <w:r w:rsidRPr="00C513FF">
        <w:rPr>
          <w:rFonts w:asciiTheme="majorHAnsi" w:hAnsiTheme="majorHAnsi"/>
          <w:sz w:val="22"/>
          <w:szCs w:val="22"/>
        </w:rPr>
        <w:t xml:space="preserve"> </w:t>
      </w:r>
    </w:p>
    <w:p w14:paraId="206C2BC2" w14:textId="77777777" w:rsidR="00BC1DA4" w:rsidRDefault="23D29018" w:rsidP="0088117C">
      <w:pPr>
        <w:pStyle w:val="paragraph"/>
        <w:jc w:val="both"/>
        <w:textAlignment w:val="baseline"/>
        <w:rPr>
          <w:rFonts w:asciiTheme="minorHAnsi" w:eastAsiaTheme="minorEastAsia" w:hAnsiTheme="minorHAnsi" w:cstheme="minorBidi"/>
          <w:b/>
          <w:bCs/>
        </w:rPr>
      </w:pPr>
      <w:r w:rsidRPr="23D29018">
        <w:rPr>
          <w:rFonts w:asciiTheme="minorHAnsi" w:eastAsiaTheme="minorEastAsia" w:hAnsiTheme="minorHAnsi" w:cstheme="minorBidi"/>
          <w:b/>
          <w:bCs/>
        </w:rPr>
        <w:t>HABILIDADES</w:t>
      </w:r>
    </w:p>
    <w:p w14:paraId="078AED24" w14:textId="0B24DE2D" w:rsidR="00DA5ABD" w:rsidRPr="0088117C" w:rsidRDefault="00954F94" w:rsidP="0088117C">
      <w:pPr>
        <w:pStyle w:val="paragraph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Lenguajes: </w:t>
      </w:r>
      <w:r w:rsidR="00734303" w:rsidRPr="0088117C">
        <w:rPr>
          <w:rFonts w:asciiTheme="majorHAnsi" w:eastAsiaTheme="minorEastAsia" w:hAnsiTheme="majorHAnsi" w:cstheme="majorHAnsi"/>
          <w:sz w:val="22"/>
          <w:szCs w:val="22"/>
        </w:rPr>
        <w:t>inglés</w:t>
      </w:r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(Intermedio), </w:t>
      </w:r>
      <w:r w:rsidR="00734303" w:rsidRPr="0088117C">
        <w:rPr>
          <w:rFonts w:asciiTheme="majorHAnsi" w:eastAsiaTheme="minorEastAsia" w:hAnsiTheme="majorHAnsi" w:cstheme="majorHAnsi"/>
          <w:sz w:val="22"/>
          <w:szCs w:val="22"/>
        </w:rPr>
        <w:t>portugués</w:t>
      </w:r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(Fluido), </w:t>
      </w:r>
      <w:r w:rsidR="00734303" w:rsidRPr="0088117C">
        <w:rPr>
          <w:rFonts w:asciiTheme="majorHAnsi" w:eastAsiaTheme="minorEastAsia" w:hAnsiTheme="majorHAnsi" w:cstheme="majorHAnsi"/>
          <w:sz w:val="22"/>
          <w:szCs w:val="22"/>
        </w:rPr>
        <w:t>italiano</w:t>
      </w:r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(Básico) y </w:t>
      </w:r>
      <w:r w:rsidR="00734303" w:rsidRPr="0088117C">
        <w:rPr>
          <w:rFonts w:asciiTheme="majorHAnsi" w:eastAsiaTheme="minorEastAsia" w:hAnsiTheme="majorHAnsi" w:cstheme="majorHAnsi"/>
          <w:sz w:val="22"/>
          <w:szCs w:val="22"/>
        </w:rPr>
        <w:t>español</w:t>
      </w:r>
      <w:r w:rsidR="638C427D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(Nativo) </w:t>
      </w:r>
    </w:p>
    <w:p w14:paraId="77B8288F" w14:textId="2B056EB3" w:rsidR="00DA5ABD" w:rsidRPr="0088117C" w:rsidRDefault="5ABF1D6F" w:rsidP="00032E5E">
      <w:pPr>
        <w:pStyle w:val="NormalWeb"/>
        <w:jc w:val="both"/>
        <w:rPr>
          <w:rFonts w:asciiTheme="majorHAnsi" w:hAnsiTheme="majorHAnsi" w:cstheme="majorHAnsi"/>
          <w:sz w:val="22"/>
          <w:szCs w:val="22"/>
        </w:rPr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>Sistemas: Excel, Word, Vi</w:t>
      </w:r>
      <w:r w:rsidR="00954F94" w:rsidRPr="0088117C">
        <w:rPr>
          <w:rFonts w:asciiTheme="majorHAnsi" w:eastAsiaTheme="minorEastAsia" w:hAnsiTheme="majorHAnsi" w:cstheme="majorHAnsi"/>
          <w:sz w:val="22"/>
          <w:szCs w:val="22"/>
        </w:rPr>
        <w:t>sual Studio .Net desde la versió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n 2003 hasta la </w:t>
      </w:r>
      <w:r w:rsidR="00C109A7" w:rsidRPr="0088117C">
        <w:rPr>
          <w:rFonts w:asciiTheme="majorHAnsi" w:eastAsiaTheme="minorEastAsia" w:hAnsiTheme="majorHAnsi" w:cstheme="majorHAnsi"/>
          <w:sz w:val="22"/>
          <w:szCs w:val="22"/>
        </w:rPr>
        <w:t>más</w:t>
      </w:r>
      <w:r w:rsidRPr="0088117C">
        <w:rPr>
          <w:rFonts w:asciiTheme="majorHAnsi" w:eastAsiaTheme="minorEastAsia" w:hAnsiTheme="majorHAnsi" w:cstheme="majorHAnsi"/>
          <w:sz w:val="22"/>
          <w:szCs w:val="22"/>
        </w:rPr>
        <w:t xml:space="preserve"> reciente, Visual Basic 6.0, SQL Server 2000/2005/2008/2012, SharePoint 2003/2007/2010/2013, postgress, mysql, PHP, C#, Visual Basic .Net</w:t>
      </w:r>
      <w:r w:rsidR="00734303" w:rsidRPr="0088117C">
        <w:rPr>
          <w:rFonts w:asciiTheme="majorHAnsi" w:eastAsiaTheme="minorEastAsia" w:hAnsiTheme="majorHAnsi" w:cstheme="majorHAnsi"/>
          <w:sz w:val="22"/>
          <w:szCs w:val="22"/>
        </w:rPr>
        <w:t xml:space="preserve">, </w:t>
      </w:r>
      <w:r w:rsidR="00FC0096">
        <w:rPr>
          <w:rFonts w:asciiTheme="majorHAnsi" w:eastAsiaTheme="minorEastAsia" w:hAnsiTheme="majorHAnsi" w:cstheme="majorHAnsi"/>
          <w:sz w:val="22"/>
          <w:szCs w:val="22"/>
        </w:rPr>
        <w:t xml:space="preserve">Java, </w:t>
      </w:r>
      <w:r w:rsidR="00734303" w:rsidRPr="0088117C">
        <w:rPr>
          <w:rFonts w:asciiTheme="majorHAnsi" w:eastAsiaTheme="minorEastAsia" w:hAnsiTheme="majorHAnsi" w:cstheme="majorHAnsi"/>
          <w:sz w:val="22"/>
          <w:szCs w:val="22"/>
        </w:rPr>
        <w:t>MondoDB, Unity, IONIC, Android, Azure SQL</w:t>
      </w:r>
      <w:r w:rsidR="00B90E76">
        <w:rPr>
          <w:rFonts w:asciiTheme="majorHAnsi" w:eastAsiaTheme="minorEastAsia" w:hAnsiTheme="majorHAnsi" w:cstheme="majorHAnsi"/>
          <w:sz w:val="22"/>
          <w:szCs w:val="22"/>
        </w:rPr>
        <w:t>, UIPath.</w:t>
      </w:r>
    </w:p>
    <w:p w14:paraId="6EF8F5C6" w14:textId="437A0A8E" w:rsidR="00DA5ABD" w:rsidRPr="00B90E76" w:rsidRDefault="5ABF1D6F" w:rsidP="00032E5E">
      <w:pPr>
        <w:pStyle w:val="NormalWeb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>Certificaciones: ITIL Foundation</w:t>
      </w:r>
      <w:r w:rsidR="00C109A7" w:rsidRP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>v3</w:t>
      </w:r>
      <w:r w:rsidRP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>,</w:t>
      </w:r>
      <w:r w:rsidR="00C109A7" w:rsidRP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 xml:space="preserve"> SharePoint</w:t>
      </w:r>
      <w:r w:rsidRP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 xml:space="preserve"> 2007/2010</w:t>
      </w:r>
      <w:r w:rsidR="00B90E76" w:rsidRP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 xml:space="preserve">, </w:t>
      </w:r>
      <w:r w:rsidR="00B90E76">
        <w:rPr>
          <w:rFonts w:asciiTheme="majorHAnsi" w:eastAsiaTheme="minorEastAsia" w:hAnsiTheme="majorHAnsi" w:cstheme="majorHAnsi"/>
          <w:sz w:val="22"/>
          <w:szCs w:val="22"/>
          <w:lang w:val="en-US"/>
        </w:rPr>
        <w:t>RPA Infrastructure UIPath</w:t>
      </w:r>
      <w:r w:rsidR="00DC548A">
        <w:rPr>
          <w:rFonts w:asciiTheme="majorHAnsi" w:eastAsiaTheme="minorEastAsia" w:hAnsiTheme="majorHAnsi" w:cstheme="majorHAnsi"/>
          <w:sz w:val="22"/>
          <w:szCs w:val="22"/>
          <w:lang w:val="en-US"/>
        </w:rPr>
        <w:t xml:space="preserve">, RPA </w:t>
      </w:r>
      <w:r w:rsidR="00DC548A" w:rsidRPr="00DC548A">
        <w:rPr>
          <w:rFonts w:asciiTheme="majorHAnsi" w:eastAsiaTheme="minorEastAsia" w:hAnsiTheme="majorHAnsi" w:cstheme="majorHAnsi"/>
          <w:sz w:val="22"/>
          <w:szCs w:val="22"/>
          <w:lang w:val="en-US"/>
        </w:rPr>
        <w:t>Solution Architect</w:t>
      </w:r>
      <w:r w:rsidR="00DC548A">
        <w:rPr>
          <w:rFonts w:asciiTheme="majorHAnsi" w:eastAsiaTheme="minorEastAsia" w:hAnsiTheme="majorHAnsi" w:cstheme="majorHAnsi"/>
          <w:sz w:val="22"/>
          <w:szCs w:val="22"/>
          <w:lang w:val="en-US"/>
        </w:rPr>
        <w:t xml:space="preserve"> UIPath.</w:t>
      </w:r>
    </w:p>
    <w:p w14:paraId="5FF9A8A2" w14:textId="77777777" w:rsidR="000B43B5" w:rsidRPr="0088117C" w:rsidRDefault="49B19F63" w:rsidP="00032E5E">
      <w:pPr>
        <w:pStyle w:val="paragraph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8117C">
        <w:rPr>
          <w:rFonts w:asciiTheme="majorHAnsi" w:eastAsiaTheme="minorEastAsia" w:hAnsiTheme="majorHAnsi" w:cstheme="majorHAnsi"/>
          <w:sz w:val="22"/>
          <w:szCs w:val="22"/>
        </w:rPr>
        <w:t>Reconocimientos: Segundo mejor ECAES – Universidad del Tolima, Microsoft Student Partners 2006 – 2010, Mejor Tesis de tecnología en Informática, Corporación Universitaria Minuto de Dios.</w:t>
      </w:r>
    </w:p>
    <w:p w14:paraId="07C74ADD" w14:textId="77777777" w:rsidR="005B66C0" w:rsidRDefault="005B66C0" w:rsidP="49B19F63">
      <w:pPr>
        <w:pStyle w:val="paragraph"/>
      </w:pPr>
    </w:p>
    <w:p w14:paraId="038FA501" w14:textId="77777777" w:rsidR="00954F94" w:rsidRPr="00E10978" w:rsidRDefault="00C513FF" w:rsidP="49B19F63">
      <w:pPr>
        <w:pStyle w:val="paragraph"/>
        <w:rPr>
          <w:rFonts w:asciiTheme="minorHAnsi" w:eastAsiaTheme="minorEastAsia" w:hAnsiTheme="minorHAnsi" w:cstheme="minorBidi"/>
          <w:b/>
          <w:bCs/>
        </w:rPr>
      </w:pPr>
      <w:r>
        <w:rPr>
          <w:rFonts w:asciiTheme="minorHAnsi" w:eastAsiaTheme="minorEastAsia" w:hAnsiTheme="minorHAnsi" w:cstheme="minorBidi"/>
          <w:b/>
          <w:bCs/>
        </w:rPr>
        <w:t>REFERENCIAS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84"/>
        <w:gridCol w:w="3039"/>
        <w:gridCol w:w="2615"/>
      </w:tblGrid>
      <w:tr w:rsidR="008E0F10" w:rsidRPr="0088117C" w14:paraId="5E57F447" w14:textId="77777777" w:rsidTr="76305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4" w:type="dxa"/>
          </w:tcPr>
          <w:p w14:paraId="38B9CAFD" w14:textId="77777777" w:rsidR="008E0F10" w:rsidRPr="00BC1DA4" w:rsidRDefault="008E0F10" w:rsidP="49B19F63">
            <w:pPr>
              <w:jc w:val="both"/>
              <w:rPr>
                <w:rFonts w:cstheme="minorHAnsi"/>
                <w:i/>
              </w:rPr>
            </w:pPr>
            <w:r w:rsidRPr="00BC1DA4">
              <w:rPr>
                <w:rFonts w:eastAsia="Lucida Sans" w:cstheme="minorHAnsi"/>
                <w:bCs w:val="0"/>
                <w:i/>
                <w:lang w:val="es-ES"/>
              </w:rPr>
              <w:t>Jonathan Narváez</w:t>
            </w:r>
            <w:r w:rsidRPr="00BC1DA4">
              <w:rPr>
                <w:rFonts w:eastAsia="Lucida Sans" w:cstheme="minorHAnsi"/>
                <w:bCs w:val="0"/>
                <w:i/>
              </w:rPr>
              <w:t xml:space="preserve"> </w:t>
            </w:r>
          </w:p>
          <w:p w14:paraId="4AAD2B85" w14:textId="41231095" w:rsidR="008E0F10" w:rsidRPr="00BC1DA4" w:rsidRDefault="008E0F10" w:rsidP="49B19F63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>Arquitecto de Tecnología e Infraestructura</w:t>
            </w: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</w:rPr>
              <w:t xml:space="preserve"> </w:t>
            </w:r>
            <w:r w:rsidR="00796CA8">
              <w:rPr>
                <w:rFonts w:asciiTheme="majorHAnsi" w:eastAsia="Lucida Sans" w:hAnsiTheme="majorHAnsi" w:cstheme="majorHAnsi"/>
                <w:bCs w:val="0"/>
                <w:sz w:val="20"/>
                <w:szCs w:val="20"/>
              </w:rPr>
              <w:t>– Docente Universitario</w:t>
            </w:r>
          </w:p>
          <w:p w14:paraId="706B5E76" w14:textId="77777777" w:rsidR="008E0F10" w:rsidRPr="00BC1DA4" w:rsidRDefault="008E0F10" w:rsidP="49B19F63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Corporación Universitaria Minuto de Dios </w:t>
            </w: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</w:rPr>
              <w:t xml:space="preserve"> </w:t>
            </w:r>
          </w:p>
          <w:p w14:paraId="6213CA34" w14:textId="77777777" w:rsidR="008E0F10" w:rsidRPr="00BC1DA4" w:rsidRDefault="00455749" w:rsidP="008229AA">
            <w:pPr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Cel: +57 </w:t>
            </w:r>
            <w:r w:rsidR="008E0F10"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>316 3914036</w:t>
            </w:r>
          </w:p>
        </w:tc>
        <w:tc>
          <w:tcPr>
            <w:tcW w:w="3039" w:type="dxa"/>
          </w:tcPr>
          <w:p w14:paraId="2C41181D" w14:textId="77777777" w:rsidR="008E0F10" w:rsidRPr="00BC1DA4" w:rsidRDefault="008E0F10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</w:rPr>
            </w:pPr>
            <w:r w:rsidRPr="00BC1DA4">
              <w:rPr>
                <w:rFonts w:eastAsia="Lucida Sans" w:cstheme="minorHAnsi"/>
                <w:bCs w:val="0"/>
                <w:i/>
                <w:lang w:val="es-ES"/>
              </w:rPr>
              <w:t xml:space="preserve">Sandra </w:t>
            </w:r>
            <w:r w:rsidRPr="00404BEB">
              <w:rPr>
                <w:rFonts w:eastAsia="Lucida Sans" w:cstheme="minorHAnsi"/>
                <w:bCs w:val="0"/>
                <w:lang w:val="es-ES"/>
              </w:rPr>
              <w:t>Berdugo</w:t>
            </w:r>
            <w:r w:rsidRPr="00BC1DA4">
              <w:rPr>
                <w:rFonts w:eastAsia="Lucida Sans" w:cstheme="minorHAnsi"/>
                <w:bCs w:val="0"/>
                <w:i/>
              </w:rPr>
              <w:t xml:space="preserve"> León</w:t>
            </w:r>
          </w:p>
          <w:p w14:paraId="5846E79A" w14:textId="77777777" w:rsidR="008E0F10" w:rsidRPr="00BC1DA4" w:rsidRDefault="008E0F10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Profesional </w:t>
            </w:r>
          </w:p>
          <w:p w14:paraId="332FDB55" w14:textId="77777777" w:rsidR="008E0F10" w:rsidRPr="00BC1DA4" w:rsidRDefault="008E0F10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>Ecopetrol S.A</w:t>
            </w:r>
          </w:p>
          <w:p w14:paraId="4DFE244B" w14:textId="77777777" w:rsidR="008E0F10" w:rsidRPr="00BC1DA4" w:rsidRDefault="008E0F10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Teléfonos: </w:t>
            </w:r>
            <w:r w:rsidR="00455749"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+57 1 </w:t>
            </w: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2344276 </w:t>
            </w:r>
          </w:p>
          <w:p w14:paraId="29C337F9" w14:textId="77777777" w:rsidR="008E0F10" w:rsidRPr="00BC1DA4" w:rsidRDefault="00455749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 xml:space="preserve">Cel: +57 </w:t>
            </w:r>
            <w:r w:rsidR="008E0F10"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>304 3086765</w:t>
            </w:r>
          </w:p>
          <w:p w14:paraId="4147266C" w14:textId="77777777" w:rsidR="008E0F10" w:rsidRPr="00BC1DA4" w:rsidRDefault="008E0F10" w:rsidP="49B19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15" w:type="dxa"/>
          </w:tcPr>
          <w:p w14:paraId="6199C457" w14:textId="77777777" w:rsidR="008E0F10" w:rsidRPr="00A82BDA" w:rsidRDefault="00F46887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Lucida Sans" w:cstheme="minorHAnsi"/>
                <w:i/>
                <w:lang w:val="es-ES"/>
              </w:rPr>
            </w:pPr>
            <w:r w:rsidRPr="00A82BDA">
              <w:rPr>
                <w:rFonts w:eastAsia="Lucida Sans" w:cstheme="minorHAnsi"/>
                <w:i/>
                <w:lang w:val="es-ES"/>
              </w:rPr>
              <w:t>Kensu Miliante</w:t>
            </w:r>
          </w:p>
          <w:p w14:paraId="630E25E7" w14:textId="77777777" w:rsidR="008C65D1" w:rsidRPr="00BC1DA4" w:rsidRDefault="00F46887" w:rsidP="49B19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Lucida Sans" w:hAnsiTheme="majorHAnsi" w:cstheme="majorHAnsi"/>
                <w:sz w:val="20"/>
                <w:szCs w:val="20"/>
                <w:lang w:val="es-ES"/>
              </w:rPr>
            </w:pPr>
            <w:r w:rsidRPr="00BC1DA4">
              <w:rPr>
                <w:rFonts w:asciiTheme="majorHAnsi" w:eastAsia="Lucida Sans" w:hAnsiTheme="majorHAnsi" w:cstheme="majorHAnsi"/>
                <w:sz w:val="20"/>
                <w:szCs w:val="20"/>
                <w:lang w:val="es-ES"/>
              </w:rPr>
              <w:t>Ingeniera de Sistemas</w:t>
            </w:r>
          </w:p>
          <w:p w14:paraId="30D10921" w14:textId="1DC69596" w:rsidR="008C65D1" w:rsidRPr="00BC1DA4" w:rsidRDefault="76305ED3" w:rsidP="7630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Lucida Sans" w:hAnsiTheme="majorHAnsi" w:cstheme="majorHAnsi"/>
                <w:sz w:val="20"/>
                <w:szCs w:val="20"/>
                <w:lang w:val="es-ES"/>
              </w:rPr>
            </w:pPr>
            <w:r w:rsidRPr="00BC1DA4">
              <w:rPr>
                <w:rFonts w:asciiTheme="majorHAnsi" w:eastAsia="Lucida Sans" w:hAnsiTheme="majorHAnsi" w:cstheme="majorHAnsi"/>
                <w:bCs w:val="0"/>
                <w:sz w:val="20"/>
                <w:szCs w:val="20"/>
                <w:lang w:val="es-ES"/>
              </w:rPr>
              <w:t>Telefono: +57 319 5063494</w:t>
            </w:r>
          </w:p>
        </w:tc>
      </w:tr>
    </w:tbl>
    <w:p w14:paraId="6F4337F5" w14:textId="77777777" w:rsidR="00870510" w:rsidRPr="00A9283C" w:rsidRDefault="00870510" w:rsidP="00A9283C">
      <w:pPr>
        <w:jc w:val="both"/>
        <w:rPr>
          <w:rFonts w:asciiTheme="majorHAnsi" w:hAnsiTheme="majorHAnsi"/>
          <w:u w:val="single"/>
        </w:rPr>
      </w:pPr>
    </w:p>
    <w:sectPr w:rsidR="00870510" w:rsidRPr="00A9283C" w:rsidSect="00DA5ABD">
      <w:pgSz w:w="12240" w:h="15840"/>
      <w:pgMar w:top="851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D939BF" w14:textId="77777777" w:rsidR="0016264A" w:rsidRDefault="0016264A" w:rsidP="00870510">
      <w:pPr>
        <w:spacing w:after="0" w:line="240" w:lineRule="auto"/>
      </w:pPr>
      <w:r>
        <w:separator/>
      </w:r>
    </w:p>
  </w:endnote>
  <w:endnote w:type="continuationSeparator" w:id="0">
    <w:p w14:paraId="4BD2D54E" w14:textId="77777777" w:rsidR="0016264A" w:rsidRDefault="0016264A" w:rsidP="0087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C4296" w14:textId="77777777" w:rsidR="0016264A" w:rsidRDefault="0016264A" w:rsidP="00870510">
      <w:pPr>
        <w:spacing w:after="0" w:line="240" w:lineRule="auto"/>
      </w:pPr>
      <w:r>
        <w:separator/>
      </w:r>
    </w:p>
  </w:footnote>
  <w:footnote w:type="continuationSeparator" w:id="0">
    <w:p w14:paraId="520D588A" w14:textId="77777777" w:rsidR="0016264A" w:rsidRDefault="0016264A" w:rsidP="00870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73BB6"/>
    <w:multiLevelType w:val="hybridMultilevel"/>
    <w:tmpl w:val="FAA2D332"/>
    <w:lvl w:ilvl="0" w:tplc="9BD48544">
      <w:numFmt w:val="bullet"/>
      <w:lvlText w:val="–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2463D"/>
    <w:multiLevelType w:val="multilevel"/>
    <w:tmpl w:val="84B203A8"/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663037"/>
    <w:multiLevelType w:val="hybridMultilevel"/>
    <w:tmpl w:val="1C58D1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51CD0"/>
    <w:multiLevelType w:val="hybridMultilevel"/>
    <w:tmpl w:val="34B2224C"/>
    <w:lvl w:ilvl="0" w:tplc="05503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C251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9CAB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6C0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103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686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842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30A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389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93753"/>
    <w:multiLevelType w:val="hybridMultilevel"/>
    <w:tmpl w:val="41FE19A6"/>
    <w:lvl w:ilvl="0" w:tplc="24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B5"/>
    <w:rsid w:val="00031CD8"/>
    <w:rsid w:val="00032E5E"/>
    <w:rsid w:val="00037766"/>
    <w:rsid w:val="00070065"/>
    <w:rsid w:val="000B43B5"/>
    <w:rsid w:val="000F2724"/>
    <w:rsid w:val="0016264A"/>
    <w:rsid w:val="001A2111"/>
    <w:rsid w:val="001D3C11"/>
    <w:rsid w:val="001E6C34"/>
    <w:rsid w:val="002030A3"/>
    <w:rsid w:val="00246863"/>
    <w:rsid w:val="002625A6"/>
    <w:rsid w:val="00390AB5"/>
    <w:rsid w:val="003A56E5"/>
    <w:rsid w:val="003B091E"/>
    <w:rsid w:val="003C26CD"/>
    <w:rsid w:val="003D29B6"/>
    <w:rsid w:val="003F5C2A"/>
    <w:rsid w:val="00404BEB"/>
    <w:rsid w:val="00455749"/>
    <w:rsid w:val="004775B7"/>
    <w:rsid w:val="004A2886"/>
    <w:rsid w:val="004A57D2"/>
    <w:rsid w:val="004B6595"/>
    <w:rsid w:val="00527002"/>
    <w:rsid w:val="0059086D"/>
    <w:rsid w:val="00592B8C"/>
    <w:rsid w:val="005B66C0"/>
    <w:rsid w:val="00602388"/>
    <w:rsid w:val="00605AD8"/>
    <w:rsid w:val="006123E8"/>
    <w:rsid w:val="00614165"/>
    <w:rsid w:val="006318B1"/>
    <w:rsid w:val="006F3F5F"/>
    <w:rsid w:val="00715060"/>
    <w:rsid w:val="00734303"/>
    <w:rsid w:val="007369BD"/>
    <w:rsid w:val="00796CA8"/>
    <w:rsid w:val="007A7FF0"/>
    <w:rsid w:val="007F5D1F"/>
    <w:rsid w:val="008229AA"/>
    <w:rsid w:val="00853B04"/>
    <w:rsid w:val="00870510"/>
    <w:rsid w:val="0088117C"/>
    <w:rsid w:val="008917AD"/>
    <w:rsid w:val="008C65D1"/>
    <w:rsid w:val="008E0439"/>
    <w:rsid w:val="008E0F10"/>
    <w:rsid w:val="008F0FB0"/>
    <w:rsid w:val="00923E3F"/>
    <w:rsid w:val="0093464E"/>
    <w:rsid w:val="00954F94"/>
    <w:rsid w:val="009A20A2"/>
    <w:rsid w:val="00A53045"/>
    <w:rsid w:val="00A82BDA"/>
    <w:rsid w:val="00A9283C"/>
    <w:rsid w:val="00A97ABE"/>
    <w:rsid w:val="00AA2E33"/>
    <w:rsid w:val="00AB009E"/>
    <w:rsid w:val="00B634BB"/>
    <w:rsid w:val="00B71BE4"/>
    <w:rsid w:val="00B74D8B"/>
    <w:rsid w:val="00B84C10"/>
    <w:rsid w:val="00B90E76"/>
    <w:rsid w:val="00BB3E68"/>
    <w:rsid w:val="00BC1DA4"/>
    <w:rsid w:val="00BC2052"/>
    <w:rsid w:val="00BF0B16"/>
    <w:rsid w:val="00BF1EAA"/>
    <w:rsid w:val="00C109A7"/>
    <w:rsid w:val="00C513FF"/>
    <w:rsid w:val="00C563B3"/>
    <w:rsid w:val="00D26E76"/>
    <w:rsid w:val="00D43C37"/>
    <w:rsid w:val="00D91F71"/>
    <w:rsid w:val="00DA5ABD"/>
    <w:rsid w:val="00DC548A"/>
    <w:rsid w:val="00E071B5"/>
    <w:rsid w:val="00E10978"/>
    <w:rsid w:val="00E14D9E"/>
    <w:rsid w:val="00E157A4"/>
    <w:rsid w:val="00E42180"/>
    <w:rsid w:val="00E53B8E"/>
    <w:rsid w:val="00EA2A77"/>
    <w:rsid w:val="00ED4A06"/>
    <w:rsid w:val="00EE0437"/>
    <w:rsid w:val="00F20811"/>
    <w:rsid w:val="00F46887"/>
    <w:rsid w:val="00F73F55"/>
    <w:rsid w:val="00FC0096"/>
    <w:rsid w:val="00FE16A5"/>
    <w:rsid w:val="23D29018"/>
    <w:rsid w:val="49B19F63"/>
    <w:rsid w:val="51D649C6"/>
    <w:rsid w:val="59FF2D2C"/>
    <w:rsid w:val="5ABF1D6F"/>
    <w:rsid w:val="638C427D"/>
    <w:rsid w:val="7630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DB2E8E"/>
  <w15:chartTrackingRefBased/>
  <w15:docId w15:val="{E1ADEE7C-7D5B-4D5B-8B8E-9972ABEE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B43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spellingerror">
    <w:name w:val="spellingerror"/>
    <w:basedOn w:val="Fuentedeprrafopredeter"/>
    <w:rsid w:val="000B43B5"/>
  </w:style>
  <w:style w:type="character" w:customStyle="1" w:styleId="normaltextrun">
    <w:name w:val="normaltextrun"/>
    <w:basedOn w:val="Fuentedeprrafopredeter"/>
    <w:rsid w:val="000B43B5"/>
  </w:style>
  <w:style w:type="character" w:customStyle="1" w:styleId="eop">
    <w:name w:val="eop"/>
    <w:basedOn w:val="Fuentedeprrafopredeter"/>
    <w:rsid w:val="000B43B5"/>
  </w:style>
  <w:style w:type="paragraph" w:styleId="NormalWeb">
    <w:name w:val="Normal (Web)"/>
    <w:basedOn w:val="Normal"/>
    <w:uiPriority w:val="99"/>
    <w:unhideWhenUsed/>
    <w:rsid w:val="00DA5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normal4">
    <w:name w:val="Plain Table 4"/>
    <w:basedOn w:val="Tab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Revisin">
    <w:name w:val="Revision"/>
    <w:hidden/>
    <w:uiPriority w:val="99"/>
    <w:semiHidden/>
    <w:rsid w:val="00EA2A77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A2A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2A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2A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2A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2A7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A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A7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70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510"/>
  </w:style>
  <w:style w:type="paragraph" w:styleId="Piedepgina">
    <w:name w:val="footer"/>
    <w:basedOn w:val="Normal"/>
    <w:link w:val="PiedepginaCar"/>
    <w:uiPriority w:val="99"/>
    <w:unhideWhenUsed/>
    <w:rsid w:val="008705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510"/>
  </w:style>
  <w:style w:type="character" w:styleId="Hipervnculovisitado">
    <w:name w:val="FollowedHyperlink"/>
    <w:basedOn w:val="Fuentedeprrafopredeter"/>
    <w:uiPriority w:val="99"/>
    <w:semiHidden/>
    <w:unhideWhenUsed/>
    <w:rsid w:val="00AB00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5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86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5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59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8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7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906706">
                                              <w:marLeft w:val="730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72286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0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783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91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4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193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260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9666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0945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9806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7229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5293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0591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9012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1340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1758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0344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6018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3754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2140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9448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9786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0672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9689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9095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5293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9565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540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298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0806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9052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9780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8056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223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6164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9155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7990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6810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6948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9917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5511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7880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087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7273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30466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9820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901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7205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4838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6056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7170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9773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2684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4763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6849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5498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3998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8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282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1042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8293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0025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9645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0667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7373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5568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4580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830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8727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125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9206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7677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969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8391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17146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3319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449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0405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0914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9389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2725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891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2509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7442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4510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569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079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158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8109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52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8620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74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5836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5650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9618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816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0425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5881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178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989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0880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9917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3154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4353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9430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3873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823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324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9312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6990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4391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5796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1244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157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3323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2531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539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2346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3207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794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6842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6899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987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5639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7134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8900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3193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4135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4429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7131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3128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4906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5793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6073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1728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359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9327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1737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9789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5499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5813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6292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1865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1060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7962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9156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904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7493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1930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0262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742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5280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9558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170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2214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040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9334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8367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4685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9726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1990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8622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3574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0338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7865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308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7173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2339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1912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4649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1254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9196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4936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4453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2897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8388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0894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41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0862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2823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5523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4984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9165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700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2463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3131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9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cardo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.linkedin.com/in/oscardo200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scardo2000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FF8D2-EF3F-4686-94E7-2C79D0AD0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1010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6554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Ortiz Pinzon</dc:creator>
  <cp:keywords/>
  <dc:description/>
  <cp:lastModifiedBy>Oscar Eduardo Ortiz Pinzon</cp:lastModifiedBy>
  <cp:revision>13</cp:revision>
  <cp:lastPrinted>2020-01-13T12:42:00Z</cp:lastPrinted>
  <dcterms:created xsi:type="dcterms:W3CDTF">2019-07-03T15:59:00Z</dcterms:created>
  <dcterms:modified xsi:type="dcterms:W3CDTF">2020-01-13T12:43:00Z</dcterms:modified>
</cp:coreProperties>
</file>